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88B44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A</w:t>
      </w:r>
    </w:p>
    <w:p w14:paraId="4AF392FC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szCs w:val="22"/>
        </w:rPr>
        <w:t>Synopsis/</w:t>
      </w:r>
      <w:r w:rsidRPr="00C4193E">
        <w:rPr>
          <w:rFonts w:eastAsiaTheme="minorHAnsi"/>
          <w:szCs w:val="22"/>
        </w:rPr>
        <w:t>Project Report</w:t>
      </w:r>
    </w:p>
    <w:p w14:paraId="7D5A9ADF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On</w:t>
      </w:r>
    </w:p>
    <w:p w14:paraId="17F4483D" w14:textId="6AA075D8" w:rsidR="00C4193E" w:rsidRPr="00C4193E" w:rsidRDefault="00AC264B" w:rsidP="00C4193E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/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t>Spotify Clone</w:t>
      </w:r>
    </w:p>
    <w:p w14:paraId="71E9B6CA" w14:textId="4896D9EA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 w:val="28"/>
          <w:szCs w:val="22"/>
        </w:rPr>
      </w:pPr>
      <w:r w:rsidRPr="00C4193E">
        <w:rPr>
          <w:rFonts w:eastAsiaTheme="minorHAnsi"/>
          <w:sz w:val="28"/>
          <w:szCs w:val="22"/>
        </w:rPr>
        <w:t>Submitted in partial fulfillment of the requirement for the VI</w:t>
      </w:r>
      <w:r w:rsidR="00AC0B04">
        <w:rPr>
          <w:rFonts w:eastAsiaTheme="minorHAnsi"/>
          <w:sz w:val="28"/>
          <w:szCs w:val="22"/>
        </w:rPr>
        <w:t>I</w:t>
      </w:r>
      <w:r w:rsidRPr="00C4193E">
        <w:rPr>
          <w:rFonts w:eastAsiaTheme="minorHAnsi"/>
          <w:sz w:val="28"/>
          <w:szCs w:val="22"/>
        </w:rPr>
        <w:t xml:space="preserve"> semester</w:t>
      </w:r>
    </w:p>
    <w:p w14:paraId="2E164A7C" w14:textId="15F0342A" w:rsidR="00C4193E" w:rsidRPr="00C4193E" w:rsidRDefault="00C4193E" w:rsidP="00C4193E">
      <w:pPr>
        <w:spacing w:after="160" w:line="259" w:lineRule="auto"/>
        <w:jc w:val="center"/>
        <w:rPr>
          <w:rFonts w:eastAsiaTheme="minorHAnsi"/>
          <w:b/>
          <w:sz w:val="28"/>
          <w:szCs w:val="22"/>
        </w:rPr>
      </w:pPr>
      <w:r w:rsidRPr="00C4193E">
        <w:rPr>
          <w:rFonts w:eastAsiaTheme="minorHAnsi"/>
          <w:b/>
          <w:sz w:val="28"/>
          <w:szCs w:val="22"/>
        </w:rPr>
        <w:t xml:space="preserve">Bachelor of </w:t>
      </w:r>
      <w:r w:rsidR="00AC0B04">
        <w:rPr>
          <w:rFonts w:eastAsiaTheme="minorHAnsi"/>
          <w:b/>
          <w:sz w:val="28"/>
          <w:szCs w:val="22"/>
        </w:rPr>
        <w:t>Technology</w:t>
      </w:r>
      <w:r w:rsidRPr="00C4193E">
        <w:rPr>
          <w:rFonts w:eastAsiaTheme="minorHAnsi"/>
          <w:b/>
          <w:sz w:val="28"/>
          <w:szCs w:val="22"/>
        </w:rPr>
        <w:t xml:space="preserve"> </w:t>
      </w:r>
    </w:p>
    <w:p w14:paraId="28344E7D" w14:textId="77777777" w:rsidR="00C4193E" w:rsidRPr="007B698D" w:rsidRDefault="00C4193E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 w:rsidRPr="007B698D">
        <w:rPr>
          <w:rFonts w:eastAsiaTheme="minorHAnsi"/>
          <w:sz w:val="28"/>
          <w:szCs w:val="28"/>
        </w:rPr>
        <w:t>By</w:t>
      </w:r>
      <w:r w:rsidRPr="007B698D">
        <w:rPr>
          <w:rFonts w:eastAsiaTheme="minorHAnsi"/>
          <w:szCs w:val="22"/>
        </w:rPr>
        <w:t xml:space="preserve"> </w:t>
      </w:r>
    </w:p>
    <w:p w14:paraId="1FABCD5E" w14:textId="339219BD" w:rsidR="00AC264B" w:rsidRPr="00AC264B" w:rsidRDefault="00AC264B" w:rsidP="00C4193E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 w:rsidRPr="00AC264B">
        <w:rPr>
          <w:rFonts w:eastAsiaTheme="minorHAnsi"/>
          <w:b/>
          <w:sz w:val="28"/>
          <w:szCs w:val="28"/>
        </w:rPr>
        <w:t>Rohan Sharma</w:t>
      </w:r>
    </w:p>
    <w:p w14:paraId="06F23AFC" w14:textId="3C77F9A4" w:rsidR="00AC264B" w:rsidRPr="00AC264B" w:rsidRDefault="00AC264B" w:rsidP="00C4193E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proofErr w:type="spellStart"/>
      <w:r w:rsidRPr="00AC264B">
        <w:rPr>
          <w:rFonts w:eastAsiaTheme="minorHAnsi"/>
          <w:b/>
          <w:sz w:val="28"/>
          <w:szCs w:val="28"/>
        </w:rPr>
        <w:t>Mudit</w:t>
      </w:r>
      <w:proofErr w:type="spellEnd"/>
      <w:r w:rsidRPr="00AC264B">
        <w:rPr>
          <w:rFonts w:eastAsiaTheme="minorHAnsi"/>
          <w:b/>
          <w:sz w:val="28"/>
          <w:szCs w:val="28"/>
        </w:rPr>
        <w:t xml:space="preserve"> Pandey</w:t>
      </w:r>
    </w:p>
    <w:p w14:paraId="61B0ED94" w14:textId="0AD093EA" w:rsidR="00AC264B" w:rsidRPr="00AC264B" w:rsidRDefault="00AC264B" w:rsidP="00C4193E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proofErr w:type="spellStart"/>
      <w:r w:rsidRPr="00AC264B">
        <w:rPr>
          <w:rFonts w:eastAsiaTheme="minorHAnsi"/>
          <w:b/>
          <w:sz w:val="28"/>
          <w:szCs w:val="28"/>
        </w:rPr>
        <w:t>Ayush</w:t>
      </w:r>
      <w:proofErr w:type="spellEnd"/>
      <w:r w:rsidRPr="00AC264B">
        <w:rPr>
          <w:rFonts w:eastAsiaTheme="minorHAnsi"/>
          <w:b/>
          <w:sz w:val="28"/>
          <w:szCs w:val="28"/>
        </w:rPr>
        <w:t xml:space="preserve"> Agarwal</w:t>
      </w:r>
    </w:p>
    <w:p w14:paraId="015DA117" w14:textId="7EC71D18" w:rsidR="00C4193E" w:rsidRPr="007B698D" w:rsidRDefault="00C4193E" w:rsidP="00C4193E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7B698D">
        <w:rPr>
          <w:rFonts w:eastAsiaTheme="minorHAnsi"/>
          <w:sz w:val="28"/>
          <w:szCs w:val="28"/>
        </w:rPr>
        <w:t xml:space="preserve">Under the Guidance of </w:t>
      </w:r>
    </w:p>
    <w:p w14:paraId="7FF9980A" w14:textId="4CD395CC" w:rsidR="00C4193E" w:rsidRPr="00AC264B" w:rsidRDefault="007B698D" w:rsidP="00C4193E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Mr. </w:t>
      </w:r>
      <w:proofErr w:type="spellStart"/>
      <w:r w:rsidR="00AC264B" w:rsidRPr="00AC264B">
        <w:rPr>
          <w:rFonts w:eastAsiaTheme="minorHAnsi"/>
          <w:b/>
          <w:sz w:val="28"/>
          <w:szCs w:val="28"/>
        </w:rPr>
        <w:t>Ravindra</w:t>
      </w:r>
      <w:proofErr w:type="spellEnd"/>
      <w:r w:rsidR="00AC264B" w:rsidRPr="00AC264B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AC264B" w:rsidRPr="00AC264B">
        <w:rPr>
          <w:rFonts w:eastAsiaTheme="minorHAnsi"/>
          <w:b/>
          <w:sz w:val="28"/>
          <w:szCs w:val="28"/>
        </w:rPr>
        <w:t>Koranga</w:t>
      </w:r>
      <w:proofErr w:type="spellEnd"/>
    </w:p>
    <w:p w14:paraId="254AA9AD" w14:textId="49462114" w:rsidR="00C4193E" w:rsidRPr="00AC264B" w:rsidRDefault="00AC264B" w:rsidP="00C4193E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AC264B">
        <w:rPr>
          <w:rFonts w:eastAsiaTheme="minorHAnsi"/>
          <w:b/>
          <w:sz w:val="28"/>
          <w:szCs w:val="28"/>
        </w:rPr>
        <w:t>Assistant Professor</w:t>
      </w:r>
    </w:p>
    <w:p w14:paraId="3C5C2265" w14:textId="2D0C033B" w:rsidR="00C4193E" w:rsidRPr="00AC264B" w:rsidRDefault="00AC264B" w:rsidP="00C4193E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 w:rsidRPr="00AC264B">
        <w:rPr>
          <w:rFonts w:eastAsiaTheme="minorHAnsi"/>
          <w:b/>
          <w:sz w:val="28"/>
          <w:szCs w:val="28"/>
        </w:rPr>
        <w:t>Department of CSE</w:t>
      </w:r>
    </w:p>
    <w:p w14:paraId="35A060A6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 w:rsidRPr="00C4193E">
        <w:rPr>
          <w:rFonts w:asciiTheme="minorHAnsi" w:eastAsiaTheme="minorHAnsi" w:hAnsiTheme="minorHAnsi" w:cstheme="minorBidi"/>
          <w:noProof/>
          <w:sz w:val="22"/>
          <w:szCs w:val="22"/>
          <w:lang w:val="en-IN" w:eastAsia="en-IN"/>
        </w:rPr>
        <w:drawing>
          <wp:inline distT="0" distB="0" distL="0" distR="0" wp14:anchorId="1D0EFDD6" wp14:editId="632CBBDA">
            <wp:extent cx="1118870" cy="11188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7F9E" w14:textId="77777777" w:rsidR="00C4193E" w:rsidRPr="00C4193E" w:rsidRDefault="00C4193E" w:rsidP="00C4193E">
      <w:pPr>
        <w:spacing w:after="160"/>
        <w:jc w:val="center"/>
        <w:rPr>
          <w:rFonts w:eastAsiaTheme="minorHAnsi"/>
          <w:b/>
          <w:sz w:val="32"/>
          <w:szCs w:val="22"/>
        </w:rPr>
      </w:pPr>
      <w:r w:rsidRPr="00C4193E">
        <w:rPr>
          <w:rFonts w:eastAsiaTheme="minorHAnsi"/>
          <w:b/>
          <w:sz w:val="32"/>
          <w:szCs w:val="22"/>
        </w:rPr>
        <w:t xml:space="preserve">DEPARTMENT OF COMPUTER SCIENCE &amp; APPLICATIONS </w:t>
      </w:r>
    </w:p>
    <w:p w14:paraId="2F34BCE5" w14:textId="77777777" w:rsidR="00C4193E" w:rsidRPr="00C4193E" w:rsidRDefault="00C4193E" w:rsidP="00C4193E">
      <w:pPr>
        <w:spacing w:after="160"/>
        <w:jc w:val="center"/>
        <w:rPr>
          <w:rFonts w:eastAsiaTheme="minorHAnsi"/>
          <w:b/>
          <w:sz w:val="32"/>
          <w:szCs w:val="22"/>
        </w:rPr>
      </w:pPr>
      <w:r w:rsidRPr="00C4193E">
        <w:rPr>
          <w:rFonts w:eastAsiaTheme="minorHAnsi"/>
          <w:b/>
          <w:sz w:val="32"/>
          <w:szCs w:val="22"/>
        </w:rPr>
        <w:t>GRAPHIC ERA HILL UNIVERSITY</w:t>
      </w:r>
      <w:r w:rsidR="00B564C5">
        <w:rPr>
          <w:rFonts w:eastAsiaTheme="minorHAnsi"/>
          <w:b/>
          <w:sz w:val="32"/>
          <w:szCs w:val="22"/>
        </w:rPr>
        <w:t>,</w:t>
      </w:r>
      <w:r w:rsidRPr="00C4193E">
        <w:rPr>
          <w:rFonts w:eastAsiaTheme="minorHAnsi"/>
          <w:b/>
          <w:sz w:val="32"/>
          <w:szCs w:val="22"/>
        </w:rPr>
        <w:t xml:space="preserve"> BHIMTAL CAMPUS</w:t>
      </w:r>
    </w:p>
    <w:p w14:paraId="3EDD3E8B" w14:textId="40E4A7D4" w:rsidR="00C4193E" w:rsidRPr="00C4193E" w:rsidRDefault="00C4193E" w:rsidP="00C4193E">
      <w:pPr>
        <w:spacing w:after="160"/>
        <w:jc w:val="center"/>
        <w:rPr>
          <w:rFonts w:eastAsiaTheme="minorHAnsi"/>
          <w:b/>
          <w:sz w:val="28"/>
          <w:szCs w:val="22"/>
        </w:rPr>
      </w:pPr>
      <w:r w:rsidRPr="00C4193E">
        <w:rPr>
          <w:rFonts w:eastAsiaTheme="minorHAnsi"/>
          <w:b/>
          <w:sz w:val="28"/>
          <w:szCs w:val="22"/>
        </w:rPr>
        <w:t>SATTAL ROAD, P.O. BHOWALI,</w:t>
      </w:r>
      <w:r w:rsidRPr="00C4193E">
        <w:rPr>
          <w:rFonts w:eastAsiaTheme="minorHAnsi"/>
          <w:szCs w:val="22"/>
        </w:rPr>
        <w:t xml:space="preserve"> </w:t>
      </w:r>
    </w:p>
    <w:p w14:paraId="48B53948" w14:textId="1F074F1A" w:rsidR="00C4193E" w:rsidRPr="00C4193E" w:rsidRDefault="00B564C5" w:rsidP="00C4193E">
      <w:pPr>
        <w:spacing w:after="160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DISTRICT- NAINITAL-263132</w:t>
      </w:r>
    </w:p>
    <w:p w14:paraId="6B635060" w14:textId="3DDF2908" w:rsidR="00C4193E" w:rsidRPr="00C4193E" w:rsidRDefault="00AC264B" w:rsidP="00C4193E">
      <w:pPr>
        <w:spacing w:after="160"/>
        <w:jc w:val="center"/>
        <w:rPr>
          <w:rFonts w:eastAsiaTheme="minorHAnsi"/>
          <w:b/>
          <w:sz w:val="28"/>
          <w:szCs w:val="22"/>
        </w:rPr>
      </w:pPr>
      <w:r>
        <w:rPr>
          <w:rFonts w:eastAsiaTheme="minorHAnsi"/>
          <w:b/>
          <w:sz w:val="28"/>
          <w:szCs w:val="22"/>
        </w:rPr>
        <w:t>2022 - 2023</w:t>
      </w:r>
    </w:p>
    <w:p w14:paraId="6E8B6075" w14:textId="77777777" w:rsidR="00AC264B" w:rsidRDefault="00AC264B" w:rsidP="00532F88">
      <w:pPr>
        <w:ind w:left="360"/>
      </w:pPr>
    </w:p>
    <w:p w14:paraId="4C39D678" w14:textId="77777777" w:rsidR="00AC264B" w:rsidRDefault="00AC264B" w:rsidP="00532F88">
      <w:pPr>
        <w:ind w:left="360"/>
      </w:pPr>
    </w:p>
    <w:p w14:paraId="40AECB7A" w14:textId="77777777" w:rsidR="00AC264B" w:rsidRDefault="00AC264B" w:rsidP="00532F88">
      <w:pPr>
        <w:ind w:left="360"/>
      </w:pPr>
    </w:p>
    <w:p w14:paraId="5F1A6D19" w14:textId="77777777" w:rsidR="00AC264B" w:rsidRDefault="00AC264B" w:rsidP="00532F88">
      <w:pPr>
        <w:ind w:left="360"/>
      </w:pPr>
    </w:p>
    <w:p w14:paraId="6B8C5389" w14:textId="77777777" w:rsidR="00AC264B" w:rsidRDefault="00AC264B" w:rsidP="00532F88">
      <w:pPr>
        <w:ind w:left="360"/>
      </w:pPr>
    </w:p>
    <w:p w14:paraId="681D955B" w14:textId="77777777" w:rsidR="00AC264B" w:rsidRDefault="00AC264B" w:rsidP="00532F88">
      <w:pPr>
        <w:ind w:left="360"/>
      </w:pPr>
    </w:p>
    <w:p w14:paraId="7EA51D8D" w14:textId="0A23AE1C" w:rsidR="00532F88" w:rsidRDefault="00532F88" w:rsidP="00AC264B">
      <w:pPr>
        <w:pStyle w:val="Heading2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F947A" wp14:editId="2A5FF6F2">
                <wp:simplePos x="0" y="0"/>
                <wp:positionH relativeFrom="column">
                  <wp:posOffset>228600</wp:posOffset>
                </wp:positionH>
                <wp:positionV relativeFrom="paragraph">
                  <wp:posOffset>33020</wp:posOffset>
                </wp:positionV>
                <wp:extent cx="5829300" cy="0"/>
                <wp:effectExtent l="9525" t="13335" r="952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302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.6pt" to="47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2Y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5vnhKoY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"/>
            </w:pict>
          </mc:Fallback>
        </mc:AlternateContent>
      </w:r>
    </w:p>
    <w:p w14:paraId="1F6BB571" w14:textId="77777777" w:rsidR="00532F88" w:rsidRDefault="00384B5D" w:rsidP="00532F88">
      <w:pPr>
        <w:pStyle w:val="Heading2"/>
      </w:pPr>
      <w:r>
        <w:t>GUIDELINES FOR SYNOPSIS</w:t>
      </w:r>
    </w:p>
    <w:p w14:paraId="021C766A" w14:textId="77777777" w:rsidR="00532F88" w:rsidRDefault="00532F88" w:rsidP="00532F88">
      <w:pPr>
        <w:ind w:left="1500"/>
        <w:rPr>
          <w:b/>
          <w:bCs/>
        </w:rPr>
      </w:pPr>
    </w:p>
    <w:p w14:paraId="18F76321" w14:textId="77777777" w:rsidR="00F139FE" w:rsidRDefault="00F139FE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Students’ Declaration</w:t>
      </w:r>
    </w:p>
    <w:p w14:paraId="65A29951" w14:textId="77777777" w:rsidR="00F139FE" w:rsidRDefault="00F139FE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Certificate</w:t>
      </w:r>
    </w:p>
    <w:p w14:paraId="29E0AF57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Acknowledgement</w:t>
      </w:r>
    </w:p>
    <w:p w14:paraId="2BB35A33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Contents</w:t>
      </w:r>
    </w:p>
    <w:p w14:paraId="1A9815D8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</w:t>
      </w:r>
    </w:p>
    <w:p w14:paraId="578AC59A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Proposed system</w:t>
      </w:r>
    </w:p>
    <w:p w14:paraId="01CB7F63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S/W and H/W requirements (up to fullest extent)</w:t>
      </w:r>
    </w:p>
    <w:p w14:paraId="76E2B5A7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DFD (At least up to 2 level)</w:t>
      </w:r>
    </w:p>
    <w:p w14:paraId="725FCCD1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Design (Applicable in case the project has DBMS at backend)</w:t>
      </w:r>
    </w:p>
    <w:p w14:paraId="60415626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ER diagram</w:t>
      </w:r>
    </w:p>
    <w:p w14:paraId="4592E31F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Coding of function</w:t>
      </w:r>
    </w:p>
    <w:p w14:paraId="2F1FE4A5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Testing strategies</w:t>
      </w:r>
    </w:p>
    <w:p w14:paraId="7593533F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Snapshots</w:t>
      </w:r>
    </w:p>
    <w:p w14:paraId="2FED98C4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Limitations (with project)</w:t>
      </w:r>
    </w:p>
    <w:p w14:paraId="490A5ADD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Enhancements</w:t>
      </w:r>
    </w:p>
    <w:p w14:paraId="2D4CAAF3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 w14:paraId="7146FDDF" w14:textId="77777777" w:rsidR="00532F88" w:rsidRDefault="00532F88" w:rsidP="00532F8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Bibliography</w:t>
      </w:r>
      <w:r w:rsidR="002E12A7">
        <w:rPr>
          <w:b/>
          <w:bCs/>
        </w:rPr>
        <w:t>/References</w:t>
      </w:r>
    </w:p>
    <w:p w14:paraId="4B864CCC" w14:textId="77777777" w:rsidR="00FA2575" w:rsidRDefault="00DF5385" w:rsidP="00C4193E"/>
    <w:p w14:paraId="7A3D0074" w14:textId="77777777" w:rsidR="00FE403A" w:rsidRDefault="00FE403A" w:rsidP="00C4193E"/>
    <w:p w14:paraId="114753E3" w14:textId="77777777" w:rsidR="00037C06" w:rsidRDefault="00037C06" w:rsidP="00C4193E"/>
    <w:p w14:paraId="7869D4BF" w14:textId="77777777" w:rsidR="00037C06" w:rsidRDefault="00037C06" w:rsidP="00C4193E"/>
    <w:p w14:paraId="0F13A6D0" w14:textId="77777777" w:rsidR="00037C06" w:rsidRDefault="00037C06" w:rsidP="00C4193E"/>
    <w:p w14:paraId="7FF3441D" w14:textId="77777777" w:rsidR="00037C06" w:rsidRDefault="00037C06" w:rsidP="00C4193E"/>
    <w:p w14:paraId="32890279" w14:textId="77777777" w:rsidR="00037C06" w:rsidRDefault="00037C06" w:rsidP="00C4193E"/>
    <w:p w14:paraId="4D30B233" w14:textId="77777777" w:rsidR="00037C06" w:rsidRDefault="00037C06" w:rsidP="00C4193E"/>
    <w:p w14:paraId="60312AFD" w14:textId="77777777" w:rsidR="00037C06" w:rsidRDefault="00037C06" w:rsidP="00C4193E"/>
    <w:p w14:paraId="594B0B4B" w14:textId="77777777" w:rsidR="00037C06" w:rsidRDefault="00037C06" w:rsidP="00C4193E"/>
    <w:p w14:paraId="2EFD1EDA" w14:textId="77777777" w:rsidR="00037C06" w:rsidRDefault="00037C06" w:rsidP="00C4193E"/>
    <w:p w14:paraId="6DAAEC25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5CDB0C51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3E1845C9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03C6B582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732C143B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13611958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5C80D5B3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090E66B7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4676509B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2D00E427" w14:textId="77777777" w:rsidR="00AC264B" w:rsidRDefault="00AC264B" w:rsidP="00B72F28">
      <w:pPr>
        <w:jc w:val="center"/>
        <w:rPr>
          <w:b/>
          <w:sz w:val="32"/>
          <w:szCs w:val="48"/>
          <w:u w:val="single"/>
        </w:rPr>
      </w:pPr>
    </w:p>
    <w:p w14:paraId="3F956C89" w14:textId="43FF1CCE" w:rsidR="00B72F28" w:rsidRDefault="00B72F28" w:rsidP="00B72F28">
      <w:pPr>
        <w:jc w:val="center"/>
        <w:rPr>
          <w:b/>
          <w:sz w:val="32"/>
          <w:szCs w:val="48"/>
          <w:u w:val="single"/>
        </w:rPr>
      </w:pPr>
      <w:r w:rsidRPr="00B72F28">
        <w:rPr>
          <w:b/>
          <w:sz w:val="32"/>
          <w:szCs w:val="48"/>
          <w:u w:val="single"/>
        </w:rPr>
        <w:lastRenderedPageBreak/>
        <w:t>STUDENT</w:t>
      </w:r>
      <w:r>
        <w:rPr>
          <w:b/>
          <w:sz w:val="32"/>
          <w:szCs w:val="48"/>
          <w:u w:val="single"/>
        </w:rPr>
        <w:t>’S</w:t>
      </w:r>
      <w:r w:rsidRPr="00B72F28">
        <w:rPr>
          <w:b/>
          <w:sz w:val="32"/>
          <w:szCs w:val="48"/>
          <w:u w:val="single"/>
        </w:rPr>
        <w:t xml:space="preserve"> DECLARATION</w:t>
      </w:r>
    </w:p>
    <w:p w14:paraId="6271875A" w14:textId="77777777" w:rsidR="00B72F28" w:rsidRDefault="00B72F28" w:rsidP="008C49A5">
      <w:pPr>
        <w:spacing w:line="480" w:lineRule="auto"/>
        <w:jc w:val="center"/>
        <w:rPr>
          <w:b/>
          <w:sz w:val="32"/>
          <w:szCs w:val="48"/>
          <w:u w:val="single"/>
        </w:rPr>
      </w:pPr>
    </w:p>
    <w:p w14:paraId="386281C1" w14:textId="0226961B" w:rsidR="008C49A5" w:rsidRPr="00AC264B" w:rsidRDefault="00AC264B" w:rsidP="00B26973">
      <w:pPr>
        <w:spacing w:line="480" w:lineRule="auto"/>
        <w:jc w:val="both"/>
        <w:rPr>
          <w:b/>
        </w:rPr>
      </w:pPr>
      <w:r>
        <w:t xml:space="preserve">We, </w:t>
      </w:r>
      <w:r w:rsidRPr="00AC264B">
        <w:rPr>
          <w:b/>
        </w:rPr>
        <w:t>Rohan Sharma,</w:t>
      </w:r>
      <w:r>
        <w:t xml:space="preserve"> </w:t>
      </w:r>
      <w:proofErr w:type="spellStart"/>
      <w:r>
        <w:rPr>
          <w:b/>
        </w:rPr>
        <w:t>Mudit</w:t>
      </w:r>
      <w:proofErr w:type="spellEnd"/>
      <w:r>
        <w:rPr>
          <w:b/>
        </w:rPr>
        <w:t xml:space="preserve"> Pandey, </w:t>
      </w:r>
      <w:proofErr w:type="spellStart"/>
      <w:r>
        <w:rPr>
          <w:b/>
        </w:rPr>
        <w:t>Ayush</w:t>
      </w:r>
      <w:proofErr w:type="spellEnd"/>
      <w:r>
        <w:rPr>
          <w:b/>
        </w:rPr>
        <w:t xml:space="preserve"> Agarwal, </w:t>
      </w:r>
      <w:r>
        <w:t>hereb</w:t>
      </w:r>
      <w:r w:rsidRPr="008C49A5">
        <w:t>y</w:t>
      </w:r>
      <w:r w:rsidR="008C49A5" w:rsidRPr="008C49A5">
        <w:t xml:space="preserve"> declare the work, which is being presented in the project, </w:t>
      </w:r>
      <w:r w:rsidR="002F6E9C" w:rsidRPr="008C49A5">
        <w:t>entitled “</w:t>
      </w:r>
      <w:r>
        <w:rPr>
          <w:b/>
        </w:rPr>
        <w:t>Spotify Clone”</w:t>
      </w:r>
      <w:r w:rsidR="008C49A5" w:rsidRPr="008C49A5">
        <w:t xml:space="preserve"> in partial fulfillment of the requirement for the award of the degree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 w:rsidR="008C49A5" w:rsidRPr="008C49A5">
        <w:t xml:space="preserve"> in the session </w:t>
      </w:r>
      <w:r w:rsidR="00B564C5">
        <w:rPr>
          <w:b/>
        </w:rPr>
        <w:t>20</w:t>
      </w:r>
      <w:r>
        <w:rPr>
          <w:b/>
        </w:rPr>
        <w:t>22-2023</w:t>
      </w:r>
      <w:r w:rsidR="008C49A5" w:rsidRPr="008C49A5">
        <w:t xml:space="preserve">, is an authentic record of </w:t>
      </w:r>
      <w:r>
        <w:t>our</w:t>
      </w:r>
      <w:r w:rsidR="008C49A5" w:rsidRPr="008C49A5">
        <w:t xml:space="preserve"> own work carried out under the supervision of </w:t>
      </w:r>
      <w:r>
        <w:rPr>
          <w:b/>
        </w:rPr>
        <w:t xml:space="preserve">“Mr. </w:t>
      </w:r>
      <w:proofErr w:type="spellStart"/>
      <w:r>
        <w:rPr>
          <w:b/>
        </w:rPr>
        <w:t>Ravindra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Koranga</w:t>
      </w:r>
      <w:proofErr w:type="spellEnd"/>
      <w:r>
        <w:rPr>
          <w:b/>
        </w:rPr>
        <w:t>”, Assistant Professor, Department of CSE, Graphic Era Hill University, Bhimtal.</w:t>
      </w:r>
    </w:p>
    <w:p w14:paraId="36189ED5" w14:textId="110B93F9" w:rsidR="008C49A5" w:rsidRPr="008C49A5" w:rsidRDefault="008C49A5" w:rsidP="00B26973">
      <w:pPr>
        <w:spacing w:line="480" w:lineRule="auto"/>
        <w:jc w:val="both"/>
      </w:pPr>
      <w:r w:rsidRPr="008C49A5">
        <w:t xml:space="preserve">The matter embodied in this project has not been submitted by </w:t>
      </w:r>
      <w:r w:rsidR="00AC264B">
        <w:t>us</w:t>
      </w:r>
      <w:r w:rsidRPr="008C49A5">
        <w:t xml:space="preserve"> for the award of any other degree.</w:t>
      </w:r>
    </w:p>
    <w:p w14:paraId="6992236C" w14:textId="77777777" w:rsidR="008C49A5" w:rsidRPr="008C49A5" w:rsidRDefault="008C49A5" w:rsidP="008C49A5">
      <w:pPr>
        <w:spacing w:line="480" w:lineRule="auto"/>
        <w:jc w:val="both"/>
      </w:pPr>
    </w:p>
    <w:p w14:paraId="2665E278" w14:textId="77777777" w:rsidR="008C49A5" w:rsidRPr="008C49A5" w:rsidRDefault="008C49A5" w:rsidP="008C49A5">
      <w:pPr>
        <w:spacing w:line="480" w:lineRule="auto"/>
        <w:jc w:val="both"/>
      </w:pPr>
      <w:r w:rsidRPr="008C49A5">
        <w:t>Date: …………</w:t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>
        <w:tab/>
      </w:r>
      <w:r w:rsidRPr="008C49A5">
        <w:t>……………….</w:t>
      </w:r>
    </w:p>
    <w:p w14:paraId="2DADCF37" w14:textId="043872A8" w:rsidR="00B72F28" w:rsidRPr="00B72F28" w:rsidRDefault="008C49A5" w:rsidP="008C49A5">
      <w:pPr>
        <w:spacing w:line="480" w:lineRule="auto"/>
        <w:rPr>
          <w:b/>
          <w:sz w:val="32"/>
          <w:szCs w:val="48"/>
          <w:u w:val="single"/>
        </w:rPr>
      </w:pP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</w:r>
      <w:r w:rsidRPr="008C49A5">
        <w:tab/>
        <w:t>(Full signature of student</w:t>
      </w:r>
      <w:r w:rsidR="00AC264B">
        <w:t>s</w:t>
      </w:r>
      <w:r w:rsidRPr="008C49A5">
        <w:t>)</w:t>
      </w:r>
    </w:p>
    <w:p w14:paraId="7FF33E9A" w14:textId="77777777" w:rsidR="00B72F28" w:rsidRDefault="00B72F28" w:rsidP="00C4193E"/>
    <w:p w14:paraId="31B5A10B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1FEFE9A8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51E39085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22C2AE4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137627E0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36E474F2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75674712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161E719B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8F908B9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74D06AA2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7A97C95A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C146F51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6FF4660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2A3BA373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4CFA2CB2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3491922A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4FA12581" w14:textId="77777777" w:rsidR="008C49A5" w:rsidRDefault="008C49A5" w:rsidP="008C49A5">
      <w:pPr>
        <w:jc w:val="center"/>
        <w:rPr>
          <w:b/>
          <w:sz w:val="32"/>
          <w:szCs w:val="48"/>
          <w:u w:val="single"/>
        </w:rPr>
      </w:pPr>
    </w:p>
    <w:p w14:paraId="7428B44E" w14:textId="77777777" w:rsidR="008C49A5" w:rsidRDefault="008C49A5" w:rsidP="008C49A5">
      <w:pPr>
        <w:jc w:val="center"/>
      </w:pPr>
      <w:r w:rsidRPr="008C49A5">
        <w:rPr>
          <w:b/>
          <w:sz w:val="32"/>
          <w:szCs w:val="48"/>
          <w:u w:val="single"/>
        </w:rPr>
        <w:t>CERTIFICATE</w:t>
      </w:r>
    </w:p>
    <w:p w14:paraId="589A0A7F" w14:textId="77777777" w:rsidR="008C49A5" w:rsidRPr="004C56CF" w:rsidRDefault="008C49A5" w:rsidP="008C49A5"/>
    <w:p w14:paraId="28919536" w14:textId="77777777" w:rsidR="008C49A5" w:rsidRDefault="008C49A5" w:rsidP="008C49A5">
      <w:pPr>
        <w:spacing w:line="480" w:lineRule="auto"/>
        <w:jc w:val="both"/>
        <w:rPr>
          <w:b/>
          <w:bCs/>
        </w:rPr>
      </w:pPr>
    </w:p>
    <w:p w14:paraId="741601BF" w14:textId="160088A9" w:rsidR="008C49A5" w:rsidRDefault="008C49A5" w:rsidP="00B2697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The project report entitled </w:t>
      </w:r>
      <w:r w:rsidR="00B26973">
        <w:rPr>
          <w:b/>
          <w:bCs/>
        </w:rPr>
        <w:t>“</w:t>
      </w:r>
      <w:r w:rsidR="00B26973" w:rsidRPr="00B26973">
        <w:rPr>
          <w:b/>
          <w:bCs/>
          <w:u w:val="single"/>
        </w:rPr>
        <w:t>Spotify Clone</w:t>
      </w:r>
      <w:r w:rsidR="00B26973">
        <w:rPr>
          <w:b/>
          <w:bCs/>
        </w:rPr>
        <w:t xml:space="preserve">” </w:t>
      </w:r>
      <w:r>
        <w:rPr>
          <w:b/>
          <w:bCs/>
        </w:rPr>
        <w:t>being submitted by</w:t>
      </w:r>
      <w:r w:rsidR="00B26973">
        <w:rPr>
          <w:b/>
          <w:bCs/>
        </w:rPr>
        <w:t xml:space="preserve"> </w:t>
      </w:r>
      <w:r w:rsidR="00B26973" w:rsidRPr="00B26973">
        <w:rPr>
          <w:b/>
          <w:bCs/>
          <w:u w:val="single"/>
        </w:rPr>
        <w:t xml:space="preserve">Rohan Sharma, </w:t>
      </w:r>
      <w:proofErr w:type="spellStart"/>
      <w:r w:rsidR="00B26973" w:rsidRPr="00B26973">
        <w:rPr>
          <w:b/>
          <w:bCs/>
          <w:u w:val="single"/>
        </w:rPr>
        <w:t>Mudit</w:t>
      </w:r>
      <w:proofErr w:type="spellEnd"/>
      <w:r w:rsidR="00B26973" w:rsidRPr="00B26973">
        <w:rPr>
          <w:b/>
          <w:bCs/>
          <w:u w:val="single"/>
        </w:rPr>
        <w:t xml:space="preserve"> Pandey, </w:t>
      </w:r>
      <w:proofErr w:type="spellStart"/>
      <w:r w:rsidR="00B26973" w:rsidRPr="00B26973">
        <w:rPr>
          <w:b/>
          <w:bCs/>
          <w:u w:val="single"/>
        </w:rPr>
        <w:t>Ayush</w:t>
      </w:r>
      <w:proofErr w:type="spellEnd"/>
      <w:r w:rsidR="00B26973" w:rsidRPr="00B26973">
        <w:rPr>
          <w:b/>
          <w:bCs/>
          <w:u w:val="single"/>
        </w:rPr>
        <w:t xml:space="preserve"> Agarwal</w:t>
      </w:r>
      <w:r>
        <w:rPr>
          <w:b/>
          <w:bCs/>
        </w:rPr>
        <w:t xml:space="preserve"> to Graphic Era Hill University Bhimtal Campus for the award of </w:t>
      </w:r>
      <w:proofErr w:type="spellStart"/>
      <w:r>
        <w:rPr>
          <w:b/>
          <w:bCs/>
        </w:rPr>
        <w:t>bonafide</w:t>
      </w:r>
      <w:proofErr w:type="spellEnd"/>
      <w:r>
        <w:rPr>
          <w:b/>
          <w:bCs/>
        </w:rPr>
        <w:t xml:space="preserve"> work carried out by </w:t>
      </w:r>
      <w:r w:rsidR="00B26973">
        <w:rPr>
          <w:b/>
          <w:bCs/>
        </w:rPr>
        <w:t>them. They have</w:t>
      </w:r>
      <w:r>
        <w:rPr>
          <w:b/>
          <w:bCs/>
        </w:rPr>
        <w:t xml:space="preserve"> worked under my guidance and supervision and fulfilled the requirement for the submission of report.</w:t>
      </w:r>
    </w:p>
    <w:p w14:paraId="0B4DE105" w14:textId="77777777" w:rsidR="008C49A5" w:rsidRDefault="008C49A5" w:rsidP="00B26973">
      <w:pPr>
        <w:spacing w:line="480" w:lineRule="auto"/>
        <w:rPr>
          <w:b/>
          <w:bCs/>
        </w:rPr>
      </w:pPr>
    </w:p>
    <w:p w14:paraId="45BE2E32" w14:textId="77777777" w:rsidR="008C49A5" w:rsidRDefault="008C49A5" w:rsidP="00B26973">
      <w:pPr>
        <w:spacing w:line="480" w:lineRule="auto"/>
        <w:rPr>
          <w:b/>
          <w:bCs/>
        </w:rPr>
      </w:pPr>
      <w:r>
        <w:rPr>
          <w:b/>
          <w:bCs/>
        </w:rPr>
        <w:t>(…………………)</w:t>
      </w:r>
      <w:r>
        <w:rPr>
          <w:b/>
          <w:bCs/>
        </w:rPr>
        <w:tab/>
      </w:r>
      <w:r>
        <w:rPr>
          <w:b/>
          <w:bCs/>
        </w:rPr>
        <w:tab/>
      </w:r>
      <w:r w:rsidR="00B564C5">
        <w:rPr>
          <w:b/>
          <w:bCs/>
        </w:rPr>
        <w:tab/>
      </w:r>
      <w:r w:rsidR="00B564C5">
        <w:rPr>
          <w:b/>
          <w:bCs/>
        </w:rPr>
        <w:tab/>
      </w:r>
      <w:r w:rsidR="00B564C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(……………………)</w:t>
      </w:r>
    </w:p>
    <w:p w14:paraId="2BFF028A" w14:textId="77777777" w:rsidR="008C49A5" w:rsidRDefault="008C49A5" w:rsidP="00B26973">
      <w:pPr>
        <w:spacing w:line="480" w:lineRule="auto"/>
        <w:rPr>
          <w:b/>
          <w:bCs/>
        </w:rPr>
      </w:pPr>
      <w:r>
        <w:rPr>
          <w:b/>
          <w:bCs/>
        </w:rPr>
        <w:t xml:space="preserve">Project Guide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564C5">
        <w:rPr>
          <w:b/>
          <w:bCs/>
        </w:rPr>
        <w:tab/>
      </w:r>
      <w:r w:rsidR="00B564C5">
        <w:rPr>
          <w:b/>
          <w:bCs/>
        </w:rPr>
        <w:tab/>
      </w:r>
      <w:r w:rsidR="00B564C5">
        <w:rPr>
          <w:b/>
          <w:bCs/>
        </w:rPr>
        <w:tab/>
      </w:r>
      <w:r>
        <w:rPr>
          <w:b/>
          <w:bCs/>
        </w:rPr>
        <w:t>(HOD, CSE Dept.)</w:t>
      </w:r>
    </w:p>
    <w:p w14:paraId="711141D2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E16FF63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13505A99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0CB06D10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6754AB3E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63A5EB6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78504940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B1713FC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7F668E93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1C788A0D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5754D6E2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6CC484D9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4A29767D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3B3646A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04200988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5C1A63C5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7B7273B3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70CD92E2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1988E7DB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4338ADC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3862ECA5" w14:textId="77777777" w:rsidR="008C49A5" w:rsidRDefault="008C49A5" w:rsidP="00037C06">
      <w:pPr>
        <w:jc w:val="center"/>
        <w:rPr>
          <w:b/>
          <w:sz w:val="32"/>
          <w:szCs w:val="48"/>
          <w:u w:val="single"/>
        </w:rPr>
      </w:pPr>
    </w:p>
    <w:p w14:paraId="461D3DCC" w14:textId="4B89CD26" w:rsidR="00037C06" w:rsidRPr="00F76EBD" w:rsidRDefault="00037C06" w:rsidP="00037C06">
      <w:pPr>
        <w:jc w:val="center"/>
        <w:rPr>
          <w:b/>
          <w:sz w:val="32"/>
          <w:szCs w:val="48"/>
          <w:u w:val="single"/>
        </w:rPr>
      </w:pPr>
      <w:r w:rsidRPr="00F76EBD">
        <w:rPr>
          <w:b/>
          <w:sz w:val="32"/>
          <w:szCs w:val="48"/>
          <w:u w:val="single"/>
        </w:rPr>
        <w:t>ACKNOWLEDGEMENT</w:t>
      </w:r>
    </w:p>
    <w:p w14:paraId="6AD89C5D" w14:textId="77777777" w:rsidR="00037C06" w:rsidRDefault="00037C06" w:rsidP="00037C06">
      <w:pPr>
        <w:spacing w:before="240" w:line="480" w:lineRule="auto"/>
        <w:ind w:firstLine="720"/>
        <w:contextualSpacing/>
        <w:jc w:val="both"/>
        <w:rPr>
          <w:szCs w:val="28"/>
        </w:rPr>
      </w:pPr>
    </w:p>
    <w:p w14:paraId="12F39326" w14:textId="7E6E2B5A" w:rsidR="00037C06" w:rsidRPr="00D07D2C" w:rsidRDefault="00B26973" w:rsidP="00B26973">
      <w:pPr>
        <w:spacing w:before="240" w:line="480" w:lineRule="auto"/>
        <w:ind w:firstLine="720"/>
        <w:contextualSpacing/>
        <w:rPr>
          <w:szCs w:val="28"/>
        </w:rPr>
      </w:pPr>
      <w:r>
        <w:rPr>
          <w:szCs w:val="28"/>
        </w:rPr>
        <w:t>We</w:t>
      </w:r>
      <w:r w:rsidR="00037C06" w:rsidRPr="00D07D2C">
        <w:rPr>
          <w:szCs w:val="28"/>
        </w:rPr>
        <w:t xml:space="preserve"> take immense pleasure in thanking Honorable </w:t>
      </w:r>
      <w:r w:rsidR="00037C06" w:rsidRPr="00C65C3A">
        <w:rPr>
          <w:b/>
          <w:szCs w:val="28"/>
        </w:rPr>
        <w:t>“</w:t>
      </w:r>
      <w:r>
        <w:rPr>
          <w:b/>
          <w:szCs w:val="28"/>
        </w:rPr>
        <w:t xml:space="preserve">Mr. </w:t>
      </w:r>
      <w:proofErr w:type="spellStart"/>
      <w:r>
        <w:rPr>
          <w:b/>
          <w:szCs w:val="28"/>
        </w:rPr>
        <w:t>Ravindra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Koranga</w:t>
      </w:r>
      <w:proofErr w:type="spellEnd"/>
      <w:r w:rsidR="00037C06" w:rsidRPr="00C65C3A">
        <w:rPr>
          <w:b/>
          <w:szCs w:val="28"/>
        </w:rPr>
        <w:t>”</w:t>
      </w:r>
      <w:r w:rsidR="00037C06">
        <w:rPr>
          <w:szCs w:val="28"/>
        </w:rPr>
        <w:t xml:space="preserve"> </w:t>
      </w:r>
      <w:r w:rsidR="00037C06" w:rsidRPr="00C65C3A">
        <w:rPr>
          <w:szCs w:val="28"/>
        </w:rPr>
        <w:t>(</w:t>
      </w:r>
      <w:r>
        <w:rPr>
          <w:b/>
          <w:szCs w:val="28"/>
        </w:rPr>
        <w:t>Assistant Professor</w:t>
      </w:r>
      <w:r w:rsidR="00037C06" w:rsidRPr="00C65C3A">
        <w:rPr>
          <w:szCs w:val="28"/>
        </w:rPr>
        <w:t>,</w:t>
      </w:r>
      <w:r>
        <w:rPr>
          <w:szCs w:val="28"/>
        </w:rPr>
        <w:t xml:space="preserve"> </w:t>
      </w:r>
      <w:r w:rsidRPr="00B26973">
        <w:rPr>
          <w:b/>
          <w:szCs w:val="28"/>
        </w:rPr>
        <w:t>CSE,</w:t>
      </w:r>
      <w:r w:rsidR="00037C06" w:rsidRPr="00B26973">
        <w:rPr>
          <w:b/>
          <w:szCs w:val="28"/>
        </w:rPr>
        <w:t xml:space="preserve"> GEHU Bhimtal Campus</w:t>
      </w:r>
      <w:r w:rsidR="00037C06" w:rsidRPr="00C65C3A">
        <w:rPr>
          <w:szCs w:val="28"/>
        </w:rPr>
        <w:t>)</w:t>
      </w:r>
      <w:r w:rsidR="000C1F60">
        <w:rPr>
          <w:szCs w:val="28"/>
        </w:rPr>
        <w:t xml:space="preserve"> </w:t>
      </w:r>
      <w:r w:rsidR="00B564C5">
        <w:rPr>
          <w:szCs w:val="28"/>
        </w:rPr>
        <w:t>to</w:t>
      </w:r>
      <w:r w:rsidR="00037C06" w:rsidRPr="00D07D2C">
        <w:rPr>
          <w:szCs w:val="28"/>
        </w:rPr>
        <w:t xml:space="preserve"> permit </w:t>
      </w:r>
      <w:r w:rsidR="002C73AE">
        <w:rPr>
          <w:szCs w:val="28"/>
        </w:rPr>
        <w:t>us</w:t>
      </w:r>
      <w:r w:rsidR="00037C06" w:rsidRPr="00D07D2C">
        <w:rPr>
          <w:szCs w:val="28"/>
        </w:rPr>
        <w:t xml:space="preserve"> </w:t>
      </w:r>
      <w:r w:rsidR="00B564C5">
        <w:rPr>
          <w:szCs w:val="28"/>
        </w:rPr>
        <w:t>and</w:t>
      </w:r>
      <w:r w:rsidR="00037C06" w:rsidRPr="00D07D2C">
        <w:rPr>
          <w:szCs w:val="28"/>
        </w:rPr>
        <w:t xml:space="preserve"> carry out this </w:t>
      </w:r>
      <w:r w:rsidR="00037C06">
        <w:rPr>
          <w:szCs w:val="28"/>
        </w:rPr>
        <w:t>project</w:t>
      </w:r>
      <w:r w:rsidR="00037C06" w:rsidRPr="00D07D2C">
        <w:rPr>
          <w:szCs w:val="28"/>
        </w:rPr>
        <w:t xml:space="preserve"> work with his excellent and optimistic supervision. This has all been possible due to his novel inspiration, able guidance and useful suggestions that helped me to develop as a creative researcher and complete the research work, in time. </w:t>
      </w:r>
    </w:p>
    <w:p w14:paraId="2560D9EB" w14:textId="29812F5B" w:rsidR="00037C06" w:rsidRPr="00D07D2C" w:rsidRDefault="00037C06" w:rsidP="00B26973">
      <w:pPr>
        <w:spacing w:before="240" w:line="480" w:lineRule="auto"/>
        <w:ind w:firstLine="720"/>
        <w:contextualSpacing/>
        <w:rPr>
          <w:szCs w:val="28"/>
        </w:rPr>
      </w:pPr>
      <w:r w:rsidRPr="00D07D2C">
        <w:rPr>
          <w:szCs w:val="28"/>
        </w:rPr>
        <w:t xml:space="preserve">Words are inadequate in offering </w:t>
      </w:r>
      <w:r w:rsidR="002C73AE">
        <w:rPr>
          <w:szCs w:val="28"/>
        </w:rPr>
        <w:t>our</w:t>
      </w:r>
      <w:r w:rsidRPr="00D07D2C">
        <w:rPr>
          <w:szCs w:val="28"/>
        </w:rPr>
        <w:t xml:space="preserve"> thanks to GOD for providing me everything that </w:t>
      </w:r>
      <w:r w:rsidR="002C73AE">
        <w:rPr>
          <w:szCs w:val="28"/>
        </w:rPr>
        <w:t>we</w:t>
      </w:r>
      <w:r w:rsidRPr="00D07D2C">
        <w:rPr>
          <w:szCs w:val="28"/>
        </w:rPr>
        <w:t xml:space="preserve"> need. </w:t>
      </w:r>
      <w:r w:rsidR="002C73AE">
        <w:rPr>
          <w:szCs w:val="28"/>
        </w:rPr>
        <w:t>We</w:t>
      </w:r>
      <w:r>
        <w:rPr>
          <w:szCs w:val="28"/>
        </w:rPr>
        <w:t xml:space="preserve"> again want to extend thanks to our </w:t>
      </w:r>
      <w:r w:rsidR="000C1F60">
        <w:rPr>
          <w:szCs w:val="28"/>
        </w:rPr>
        <w:t>President</w:t>
      </w:r>
      <w:r>
        <w:rPr>
          <w:szCs w:val="28"/>
        </w:rPr>
        <w:t xml:space="preserve"> </w:t>
      </w:r>
      <w:r w:rsidRPr="00C65C3A">
        <w:rPr>
          <w:b/>
          <w:szCs w:val="28"/>
        </w:rPr>
        <w:t>“Prof.</w:t>
      </w:r>
      <w:r w:rsidR="000C1F60">
        <w:rPr>
          <w:b/>
          <w:szCs w:val="28"/>
        </w:rPr>
        <w:t xml:space="preserve"> </w:t>
      </w:r>
      <w:r w:rsidR="00B564C5">
        <w:rPr>
          <w:b/>
          <w:szCs w:val="28"/>
        </w:rPr>
        <w:t>(</w:t>
      </w:r>
      <w:r w:rsidR="000C1F60">
        <w:rPr>
          <w:b/>
          <w:szCs w:val="28"/>
        </w:rPr>
        <w:t>Dr.</w:t>
      </w:r>
      <w:r w:rsidR="00B564C5">
        <w:rPr>
          <w:b/>
          <w:szCs w:val="28"/>
        </w:rPr>
        <w:t>)</w:t>
      </w:r>
      <w:r w:rsidR="000C1F60">
        <w:rPr>
          <w:b/>
          <w:szCs w:val="28"/>
        </w:rPr>
        <w:t xml:space="preserve"> Kamal </w:t>
      </w:r>
      <w:proofErr w:type="spellStart"/>
      <w:r w:rsidR="000C1F60">
        <w:rPr>
          <w:b/>
          <w:szCs w:val="28"/>
        </w:rPr>
        <w:t>Ghanshala</w:t>
      </w:r>
      <w:proofErr w:type="spellEnd"/>
      <w:r w:rsidRPr="00C65C3A">
        <w:rPr>
          <w:b/>
          <w:szCs w:val="28"/>
        </w:rPr>
        <w:t>”</w:t>
      </w:r>
      <w:r>
        <w:rPr>
          <w:szCs w:val="28"/>
        </w:rPr>
        <w:t xml:space="preserve"> for providing us all infrastructure and facilities to work in need without which this work could not be possible.</w:t>
      </w:r>
    </w:p>
    <w:p w14:paraId="0F94E04B" w14:textId="55698ECC" w:rsidR="00037C06" w:rsidRPr="00D07D2C" w:rsidRDefault="00037C06" w:rsidP="00B26973">
      <w:pPr>
        <w:spacing w:before="240" w:line="480" w:lineRule="auto"/>
        <w:ind w:firstLine="720"/>
        <w:contextualSpacing/>
        <w:rPr>
          <w:szCs w:val="28"/>
        </w:rPr>
      </w:pPr>
      <w:r w:rsidRPr="00D07D2C">
        <w:rPr>
          <w:szCs w:val="28"/>
        </w:rPr>
        <w:t xml:space="preserve">Many thanks to </w:t>
      </w:r>
      <w:r>
        <w:rPr>
          <w:szCs w:val="28"/>
        </w:rPr>
        <w:t xml:space="preserve">Professor </w:t>
      </w:r>
      <w:r w:rsidRPr="00C65C3A">
        <w:rPr>
          <w:b/>
          <w:szCs w:val="28"/>
        </w:rPr>
        <w:t xml:space="preserve">“Dr. </w:t>
      </w:r>
      <w:proofErr w:type="spellStart"/>
      <w:r w:rsidR="000C1F60">
        <w:rPr>
          <w:b/>
          <w:szCs w:val="28"/>
        </w:rPr>
        <w:t>Manoj</w:t>
      </w:r>
      <w:proofErr w:type="spellEnd"/>
      <w:r w:rsidR="000C1F60">
        <w:rPr>
          <w:b/>
          <w:szCs w:val="28"/>
        </w:rPr>
        <w:t xml:space="preserve"> </w:t>
      </w:r>
      <w:r w:rsidR="00B564C5">
        <w:rPr>
          <w:b/>
          <w:szCs w:val="28"/>
        </w:rPr>
        <w:t xml:space="preserve">Chandra </w:t>
      </w:r>
      <w:proofErr w:type="spellStart"/>
      <w:r w:rsidR="000C1F60">
        <w:rPr>
          <w:b/>
          <w:szCs w:val="28"/>
        </w:rPr>
        <w:t>Lohani</w:t>
      </w:r>
      <w:proofErr w:type="spellEnd"/>
      <w:r w:rsidRPr="00C65C3A">
        <w:rPr>
          <w:b/>
          <w:szCs w:val="28"/>
        </w:rPr>
        <w:t>”</w:t>
      </w:r>
      <w:r>
        <w:rPr>
          <w:szCs w:val="28"/>
        </w:rPr>
        <w:t xml:space="preserve"> (</w:t>
      </w:r>
      <w:r w:rsidR="002C73AE">
        <w:rPr>
          <w:szCs w:val="28"/>
        </w:rPr>
        <w:t xml:space="preserve">Director </w:t>
      </w:r>
      <w:proofErr w:type="spellStart"/>
      <w:r w:rsidR="002C73AE">
        <w:rPr>
          <w:szCs w:val="28"/>
        </w:rPr>
        <w:t>Gehu</w:t>
      </w:r>
      <w:proofErr w:type="spellEnd"/>
      <w:r w:rsidR="002C73AE">
        <w:rPr>
          <w:szCs w:val="28"/>
        </w:rPr>
        <w:t xml:space="preserve"> Bhimtal</w:t>
      </w:r>
      <w:r>
        <w:rPr>
          <w:szCs w:val="28"/>
        </w:rPr>
        <w:t xml:space="preserve">), </w:t>
      </w:r>
      <w:r w:rsidRPr="00D07D2C">
        <w:rPr>
          <w:szCs w:val="28"/>
        </w:rPr>
        <w:t>other</w:t>
      </w:r>
      <w:r>
        <w:rPr>
          <w:szCs w:val="28"/>
        </w:rPr>
        <w:t xml:space="preserve"> faculties for their insightful comments, constructive suggestions, valuable advice,</w:t>
      </w:r>
      <w:r w:rsidRPr="00D07D2C">
        <w:rPr>
          <w:szCs w:val="28"/>
        </w:rPr>
        <w:t xml:space="preserve"> and time in reviewing this thesis.</w:t>
      </w:r>
      <w:r>
        <w:rPr>
          <w:szCs w:val="28"/>
        </w:rPr>
        <w:t xml:space="preserve"> </w:t>
      </w:r>
    </w:p>
    <w:p w14:paraId="5D6D6181" w14:textId="4A1C34A7" w:rsidR="00037C06" w:rsidRPr="00D07D2C" w:rsidRDefault="00037C06" w:rsidP="00B26973">
      <w:pPr>
        <w:spacing w:before="240" w:line="480" w:lineRule="auto"/>
        <w:ind w:firstLine="720"/>
        <w:contextualSpacing/>
        <w:rPr>
          <w:szCs w:val="28"/>
        </w:rPr>
      </w:pPr>
      <w:r w:rsidRPr="00D07D2C">
        <w:rPr>
          <w:szCs w:val="28"/>
        </w:rPr>
        <w:t xml:space="preserve">Finally, yet importantly, </w:t>
      </w:r>
      <w:r w:rsidR="002C73AE">
        <w:rPr>
          <w:szCs w:val="28"/>
        </w:rPr>
        <w:t>we</w:t>
      </w:r>
      <w:r>
        <w:rPr>
          <w:szCs w:val="28"/>
        </w:rPr>
        <w:t xml:space="preserve"> would like to express my heartiest</w:t>
      </w:r>
      <w:r w:rsidRPr="00D07D2C">
        <w:rPr>
          <w:szCs w:val="28"/>
        </w:rPr>
        <w:t xml:space="preserve"> thanks to </w:t>
      </w:r>
      <w:r w:rsidR="002C73AE">
        <w:rPr>
          <w:szCs w:val="28"/>
        </w:rPr>
        <w:t>our</w:t>
      </w:r>
      <w:r w:rsidRPr="00D07D2C">
        <w:rPr>
          <w:szCs w:val="28"/>
        </w:rPr>
        <w:t xml:space="preserve"> beloved parents, for their moral support, </w:t>
      </w:r>
      <w:r>
        <w:rPr>
          <w:szCs w:val="28"/>
        </w:rPr>
        <w:t>affection</w:t>
      </w:r>
      <w:r w:rsidR="002C73AE">
        <w:rPr>
          <w:szCs w:val="28"/>
        </w:rPr>
        <w:t xml:space="preserve"> and blessings. We</w:t>
      </w:r>
      <w:r w:rsidRPr="00D07D2C">
        <w:rPr>
          <w:szCs w:val="28"/>
        </w:rPr>
        <w:t xml:space="preserve"> would also like to pay my sincere thanks to all my </w:t>
      </w:r>
      <w:r>
        <w:rPr>
          <w:szCs w:val="28"/>
        </w:rPr>
        <w:t xml:space="preserve">friends and </w:t>
      </w:r>
      <w:r w:rsidRPr="00D07D2C">
        <w:rPr>
          <w:szCs w:val="28"/>
        </w:rPr>
        <w:t xml:space="preserve">well-wishers for their help and wishes for the successful completion of this research. </w:t>
      </w:r>
    </w:p>
    <w:p w14:paraId="48427DE9" w14:textId="77777777" w:rsidR="00037C06" w:rsidRDefault="00037C06" w:rsidP="00B26973">
      <w:pPr>
        <w:spacing w:before="240" w:line="480" w:lineRule="auto"/>
        <w:contextualSpacing/>
      </w:pPr>
    </w:p>
    <w:p w14:paraId="7D1EE95C" w14:textId="77777777" w:rsidR="002C73AE" w:rsidRDefault="002C73AE" w:rsidP="00B26973">
      <w:pPr>
        <w:rPr>
          <w:rFonts w:ascii="Times New Roman Bold" w:hAnsi="Times New Roman Bold"/>
          <w:b/>
          <w:smallCaps/>
          <w:sz w:val="28"/>
          <w:szCs w:val="28"/>
        </w:rPr>
      </w:pPr>
      <w:r>
        <w:rPr>
          <w:rFonts w:ascii="Times New Roman Bold" w:hAnsi="Times New Roman Bold"/>
          <w:b/>
          <w:smallCaps/>
          <w:sz w:val="28"/>
          <w:szCs w:val="28"/>
        </w:rPr>
        <w:t xml:space="preserve">Rohan </w:t>
      </w:r>
      <w:proofErr w:type="spellStart"/>
      <w:r>
        <w:rPr>
          <w:rFonts w:ascii="Times New Roman Bold" w:hAnsi="Times New Roman Bold"/>
          <w:b/>
          <w:smallCaps/>
          <w:sz w:val="28"/>
          <w:szCs w:val="28"/>
        </w:rPr>
        <w:t>sharma</w:t>
      </w:r>
      <w:proofErr w:type="spellEnd"/>
      <w:r>
        <w:rPr>
          <w:rFonts w:ascii="Times New Roman Bold" w:hAnsi="Times New Roman Bold"/>
          <w:b/>
          <w:smallCaps/>
          <w:sz w:val="28"/>
          <w:szCs w:val="28"/>
        </w:rPr>
        <w:t xml:space="preserve">, </w:t>
      </w:r>
    </w:p>
    <w:p w14:paraId="521437E9" w14:textId="77777777" w:rsidR="002C73AE" w:rsidRDefault="002C73AE" w:rsidP="00B26973">
      <w:pPr>
        <w:rPr>
          <w:rFonts w:ascii="Times New Roman Bold" w:hAnsi="Times New Roman Bold"/>
          <w:b/>
          <w:smallCaps/>
          <w:sz w:val="28"/>
          <w:szCs w:val="28"/>
        </w:rPr>
      </w:pPr>
      <w:proofErr w:type="spellStart"/>
      <w:r>
        <w:rPr>
          <w:rFonts w:ascii="Times New Roman Bold" w:hAnsi="Times New Roman Bold"/>
          <w:b/>
          <w:smallCaps/>
          <w:sz w:val="28"/>
          <w:szCs w:val="28"/>
        </w:rPr>
        <w:t>Mudit</w:t>
      </w:r>
      <w:proofErr w:type="spellEnd"/>
      <w:r>
        <w:rPr>
          <w:rFonts w:ascii="Times New Roman Bold" w:hAnsi="Times New Roman Bold"/>
          <w:b/>
          <w:smallCaps/>
          <w:sz w:val="28"/>
          <w:szCs w:val="28"/>
        </w:rPr>
        <w:t xml:space="preserve"> </w:t>
      </w:r>
      <w:proofErr w:type="spellStart"/>
      <w:r>
        <w:rPr>
          <w:rFonts w:ascii="Times New Roman Bold" w:hAnsi="Times New Roman Bold"/>
          <w:b/>
          <w:smallCaps/>
          <w:sz w:val="28"/>
          <w:szCs w:val="28"/>
        </w:rPr>
        <w:t>pandey</w:t>
      </w:r>
      <w:proofErr w:type="spellEnd"/>
      <w:r>
        <w:rPr>
          <w:rFonts w:ascii="Times New Roman Bold" w:hAnsi="Times New Roman Bold"/>
          <w:b/>
          <w:smallCaps/>
          <w:sz w:val="28"/>
          <w:szCs w:val="28"/>
        </w:rPr>
        <w:t xml:space="preserve">, </w:t>
      </w:r>
    </w:p>
    <w:p w14:paraId="39E52AA3" w14:textId="25EB61D0" w:rsidR="00037C06" w:rsidRDefault="002C73AE" w:rsidP="00B26973">
      <w:pPr>
        <w:rPr>
          <w:rFonts w:ascii="Times New Roman Bold" w:hAnsi="Times New Roman Bold"/>
          <w:b/>
          <w:smallCaps/>
          <w:sz w:val="28"/>
          <w:szCs w:val="28"/>
        </w:rPr>
      </w:pPr>
      <w:proofErr w:type="spellStart"/>
      <w:r>
        <w:rPr>
          <w:rFonts w:ascii="Times New Roman Bold" w:hAnsi="Times New Roman Bold"/>
          <w:b/>
          <w:smallCaps/>
          <w:sz w:val="28"/>
          <w:szCs w:val="28"/>
        </w:rPr>
        <w:t>ayush</w:t>
      </w:r>
      <w:proofErr w:type="spellEnd"/>
      <w:r>
        <w:rPr>
          <w:rFonts w:ascii="Times New Roman Bold" w:hAnsi="Times New Roman Bold"/>
          <w:b/>
          <w:smallCaps/>
          <w:sz w:val="28"/>
          <w:szCs w:val="28"/>
        </w:rPr>
        <w:t xml:space="preserve"> </w:t>
      </w:r>
      <w:proofErr w:type="spellStart"/>
      <w:r>
        <w:rPr>
          <w:rFonts w:ascii="Times New Roman Bold" w:hAnsi="Times New Roman Bold"/>
          <w:b/>
          <w:smallCaps/>
          <w:sz w:val="28"/>
          <w:szCs w:val="28"/>
        </w:rPr>
        <w:t>agarwal</w:t>
      </w:r>
      <w:proofErr w:type="spellEnd"/>
    </w:p>
    <w:p w14:paraId="7A6A1762" w14:textId="77777777" w:rsidR="000C1F60" w:rsidRDefault="000C1F60" w:rsidP="00B26973">
      <w:pPr>
        <w:rPr>
          <w:rFonts w:ascii="Times New Roman Bold" w:hAnsi="Times New Roman Bold"/>
          <w:b/>
          <w:sz w:val="26"/>
          <w:szCs w:val="28"/>
        </w:rPr>
      </w:pPr>
    </w:p>
    <w:p w14:paraId="53101751" w14:textId="77777777" w:rsidR="000C1F60" w:rsidRDefault="000C1F60" w:rsidP="00037C06">
      <w:pPr>
        <w:jc w:val="right"/>
        <w:rPr>
          <w:rFonts w:ascii="Times New Roman Bold" w:hAnsi="Times New Roman Bold"/>
          <w:b/>
          <w:sz w:val="26"/>
          <w:szCs w:val="28"/>
        </w:rPr>
      </w:pPr>
    </w:p>
    <w:p w14:paraId="2B5B5D10" w14:textId="77777777" w:rsidR="000C1F60" w:rsidRDefault="000C1F60" w:rsidP="00037C06">
      <w:pPr>
        <w:jc w:val="right"/>
        <w:rPr>
          <w:rFonts w:ascii="Times New Roman Bold" w:hAnsi="Times New Roman Bold"/>
          <w:b/>
          <w:sz w:val="26"/>
          <w:szCs w:val="28"/>
        </w:rPr>
      </w:pPr>
    </w:p>
    <w:p w14:paraId="6B0DF219" w14:textId="77777777" w:rsidR="000C1F60" w:rsidRDefault="000C1F60" w:rsidP="00037C06">
      <w:pPr>
        <w:jc w:val="right"/>
        <w:rPr>
          <w:rFonts w:ascii="Times New Roman Bold" w:hAnsi="Times New Roman Bold"/>
          <w:b/>
          <w:sz w:val="26"/>
          <w:szCs w:val="28"/>
        </w:rPr>
      </w:pPr>
    </w:p>
    <w:p w14:paraId="110D8745" w14:textId="77777777" w:rsidR="008C49A5" w:rsidRPr="008C49A5" w:rsidRDefault="008C49A5" w:rsidP="008C49A5">
      <w:pPr>
        <w:widowControl w:val="0"/>
        <w:tabs>
          <w:tab w:val="left" w:pos="1800"/>
          <w:tab w:val="left" w:leader="dot" w:pos="7920"/>
        </w:tabs>
        <w:autoSpaceDE w:val="0"/>
        <w:autoSpaceDN w:val="0"/>
        <w:adjustRightInd w:val="0"/>
        <w:spacing w:before="240" w:after="200" w:line="480" w:lineRule="auto"/>
        <w:ind w:right="634"/>
        <w:jc w:val="center"/>
        <w:rPr>
          <w:rFonts w:ascii="Times New Roman Bold" w:hAnsi="Times New Roman Bold"/>
          <w:b/>
          <w:smallCaps/>
          <w:spacing w:val="-2"/>
          <w:sz w:val="32"/>
          <w:szCs w:val="22"/>
          <w:u w:val="single"/>
        </w:rPr>
      </w:pPr>
      <w:r w:rsidRPr="008C49A5">
        <w:rPr>
          <w:rFonts w:ascii="Times New Roman Bold" w:hAnsi="Times New Roman Bold"/>
          <w:b/>
          <w:smallCaps/>
          <w:spacing w:val="-2"/>
          <w:sz w:val="32"/>
          <w:szCs w:val="22"/>
          <w:u w:val="single"/>
        </w:rPr>
        <w:lastRenderedPageBreak/>
        <w:t>Table Of Contents</w:t>
      </w:r>
    </w:p>
    <w:p w14:paraId="4F0B21FB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  <w:szCs w:val="22"/>
        </w:rPr>
      </w:pPr>
      <w:r w:rsidRPr="008C49A5">
        <w:rPr>
          <w:b/>
          <w:color w:val="000000"/>
          <w:spacing w:val="-2"/>
          <w:szCs w:val="22"/>
        </w:rPr>
        <w:t>Declaration</w:t>
      </w:r>
      <w:r w:rsidRPr="008C49A5">
        <w:rPr>
          <w:b/>
          <w:color w:val="000000"/>
          <w:spacing w:val="-2"/>
          <w:szCs w:val="22"/>
        </w:rPr>
        <w:tab/>
        <w:t>I</w:t>
      </w:r>
    </w:p>
    <w:p w14:paraId="792371B2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  <w:szCs w:val="22"/>
        </w:rPr>
      </w:pPr>
      <w:r w:rsidRPr="008C49A5">
        <w:rPr>
          <w:b/>
          <w:color w:val="000000"/>
          <w:spacing w:val="-2"/>
          <w:szCs w:val="22"/>
        </w:rPr>
        <w:t>Certificate</w:t>
      </w:r>
      <w:r w:rsidRPr="008C49A5">
        <w:rPr>
          <w:b/>
          <w:color w:val="000000"/>
          <w:spacing w:val="-2"/>
          <w:szCs w:val="22"/>
        </w:rPr>
        <w:tab/>
        <w:t>II</w:t>
      </w:r>
    </w:p>
    <w:p w14:paraId="5FCDBFDC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Acknowledgement</w:t>
      </w:r>
      <w:r w:rsidRPr="008C49A5">
        <w:rPr>
          <w:b/>
          <w:color w:val="000000"/>
          <w:spacing w:val="-2"/>
        </w:rPr>
        <w:tab/>
        <w:t>III</w:t>
      </w:r>
    </w:p>
    <w:p w14:paraId="7346410C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Abstract</w:t>
      </w:r>
      <w:r w:rsidRPr="008C49A5">
        <w:rPr>
          <w:b/>
          <w:color w:val="000000"/>
          <w:spacing w:val="-2"/>
        </w:rPr>
        <w:tab/>
        <w:t>IV</w:t>
      </w:r>
    </w:p>
    <w:p w14:paraId="693A594D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Table of Contents</w:t>
      </w:r>
      <w:r w:rsidRPr="008C49A5">
        <w:rPr>
          <w:b/>
          <w:color w:val="000000"/>
          <w:spacing w:val="-2"/>
        </w:rPr>
        <w:tab/>
        <w:t>VI</w:t>
      </w:r>
    </w:p>
    <w:p w14:paraId="7E80C732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List of Publications</w:t>
      </w:r>
      <w:r w:rsidRPr="008C49A5">
        <w:rPr>
          <w:b/>
          <w:color w:val="000000"/>
          <w:spacing w:val="-2"/>
        </w:rPr>
        <w:tab/>
        <w:t>X</w:t>
      </w:r>
    </w:p>
    <w:p w14:paraId="2D66BC68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List of Tables</w:t>
      </w:r>
      <w:r w:rsidRPr="008C49A5">
        <w:rPr>
          <w:b/>
          <w:color w:val="000000"/>
          <w:spacing w:val="-2"/>
        </w:rPr>
        <w:tab/>
        <w:t>XII</w:t>
      </w:r>
    </w:p>
    <w:p w14:paraId="5956A358" w14:textId="77777777" w:rsidR="008C49A5" w:rsidRPr="008C49A5" w:rsidRDefault="008C49A5" w:rsidP="008C49A5">
      <w:pPr>
        <w:widowControl w:val="0"/>
        <w:tabs>
          <w:tab w:val="left" w:leader="dot" w:pos="7740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List of Figures</w:t>
      </w:r>
      <w:r w:rsidRPr="008C49A5">
        <w:rPr>
          <w:b/>
          <w:color w:val="000000"/>
          <w:spacing w:val="-2"/>
        </w:rPr>
        <w:tab/>
        <w:t>XIII</w:t>
      </w:r>
    </w:p>
    <w:p w14:paraId="6BC53E55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List of Symbols</w:t>
      </w:r>
      <w:r w:rsidRPr="008C49A5">
        <w:rPr>
          <w:b/>
          <w:color w:val="000000"/>
          <w:spacing w:val="-2"/>
        </w:rPr>
        <w:tab/>
        <w:t>XIV</w:t>
      </w:r>
    </w:p>
    <w:p w14:paraId="08F53B24" w14:textId="77777777" w:rsidR="008C49A5" w:rsidRPr="008C49A5" w:rsidRDefault="008C49A5" w:rsidP="008C49A5">
      <w:pPr>
        <w:widowControl w:val="0"/>
        <w:tabs>
          <w:tab w:val="left" w:leader="dot" w:pos="7776"/>
        </w:tabs>
        <w:autoSpaceDE w:val="0"/>
        <w:autoSpaceDN w:val="0"/>
        <w:adjustRightInd w:val="0"/>
        <w:spacing w:line="276" w:lineRule="auto"/>
        <w:jc w:val="both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>List of Abbreviations</w:t>
      </w:r>
      <w:r w:rsidRPr="008C49A5">
        <w:rPr>
          <w:b/>
          <w:color w:val="000000"/>
          <w:spacing w:val="-2"/>
        </w:rPr>
        <w:tab/>
        <w:t>XV</w:t>
      </w:r>
    </w:p>
    <w:p w14:paraId="42EA9C16" w14:textId="77777777" w:rsidR="008C49A5" w:rsidRPr="008C49A5" w:rsidRDefault="008C49A5" w:rsidP="008C49A5">
      <w:pPr>
        <w:widowControl w:val="0"/>
        <w:tabs>
          <w:tab w:val="left" w:pos="1800"/>
          <w:tab w:val="left" w:leader="dot" w:pos="7920"/>
        </w:tabs>
        <w:autoSpaceDE w:val="0"/>
        <w:autoSpaceDN w:val="0"/>
        <w:adjustRightInd w:val="0"/>
        <w:spacing w:line="276" w:lineRule="auto"/>
        <w:ind w:right="634"/>
        <w:rPr>
          <w:b/>
          <w:color w:val="000000"/>
          <w:spacing w:val="-2"/>
        </w:rPr>
      </w:pPr>
    </w:p>
    <w:p w14:paraId="3D72C0D3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38" w:after="200" w:line="276" w:lineRule="auto"/>
        <w:ind w:right="634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CHAPTER1 </w:t>
      </w:r>
      <w:r w:rsidRPr="008C49A5">
        <w:rPr>
          <w:b/>
          <w:color w:val="000000"/>
          <w:spacing w:val="-2"/>
        </w:rPr>
        <w:tab/>
        <w:t>INTRODUCTION</w:t>
      </w:r>
      <w:r w:rsidRPr="008C49A5">
        <w:rPr>
          <w:b/>
          <w:color w:val="000000"/>
          <w:spacing w:val="-2"/>
        </w:rPr>
        <w:tab/>
        <w:t>1</w:t>
      </w:r>
    </w:p>
    <w:p w14:paraId="765C2768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1.1 </w:t>
      </w:r>
      <w:r w:rsidRPr="008C49A5">
        <w:rPr>
          <w:color w:val="000000"/>
          <w:spacing w:val="-2"/>
        </w:rPr>
        <w:tab/>
        <w:t>Prologue</w:t>
      </w:r>
      <w:r w:rsidRPr="008C49A5">
        <w:rPr>
          <w:color w:val="000000"/>
          <w:spacing w:val="-2"/>
        </w:rPr>
        <w:tab/>
        <w:t>1</w:t>
      </w:r>
    </w:p>
    <w:p w14:paraId="4860A8EE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1.2 </w:t>
      </w:r>
      <w:r w:rsidRPr="008C49A5">
        <w:rPr>
          <w:color w:val="000000"/>
          <w:spacing w:val="-2"/>
        </w:rPr>
        <w:tab/>
        <w:t>Background and Motivations</w:t>
      </w:r>
      <w:r w:rsidRPr="008C49A5">
        <w:rPr>
          <w:color w:val="000000"/>
          <w:spacing w:val="-2"/>
        </w:rPr>
        <w:tab/>
        <w:t>1</w:t>
      </w:r>
    </w:p>
    <w:p w14:paraId="3F3D9EE2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1.3 </w:t>
      </w:r>
      <w:r w:rsidRPr="008C49A5">
        <w:rPr>
          <w:color w:val="000000"/>
          <w:spacing w:val="-2"/>
        </w:rPr>
        <w:tab/>
        <w:t>Problem Statement</w:t>
      </w:r>
      <w:r w:rsidRPr="008C49A5">
        <w:rPr>
          <w:color w:val="000000"/>
          <w:spacing w:val="-2"/>
        </w:rPr>
        <w:tab/>
        <w:t>4</w:t>
      </w:r>
    </w:p>
    <w:p w14:paraId="3A051793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1.4 </w:t>
      </w:r>
      <w:r w:rsidRPr="008C49A5">
        <w:rPr>
          <w:color w:val="000000"/>
          <w:spacing w:val="-2"/>
        </w:rPr>
        <w:tab/>
        <w:t>Objectives and Research Methodology</w:t>
      </w:r>
      <w:r w:rsidRPr="008C49A5">
        <w:rPr>
          <w:color w:val="000000"/>
          <w:spacing w:val="-2"/>
        </w:rPr>
        <w:tab/>
        <w:t>4</w:t>
      </w:r>
    </w:p>
    <w:p w14:paraId="70662336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1.5 </w:t>
      </w:r>
      <w:r w:rsidRPr="008C49A5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>Project</w:t>
      </w:r>
      <w:r w:rsidRPr="008C49A5">
        <w:rPr>
          <w:color w:val="000000"/>
          <w:spacing w:val="-2"/>
        </w:rPr>
        <w:t xml:space="preserve"> Organization</w:t>
      </w:r>
      <w:r w:rsidRPr="008C49A5">
        <w:rPr>
          <w:color w:val="000000"/>
          <w:spacing w:val="-2"/>
        </w:rPr>
        <w:tab/>
        <w:t>5</w:t>
      </w:r>
    </w:p>
    <w:p w14:paraId="1961D365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right="634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2: </w:t>
      </w:r>
      <w:r w:rsidRPr="008C49A5">
        <w:rPr>
          <w:b/>
          <w:color w:val="000000"/>
          <w:spacing w:val="-2"/>
        </w:rPr>
        <w:tab/>
      </w:r>
      <w:r w:rsidR="002E12A7" w:rsidRPr="002E12A7">
        <w:rPr>
          <w:b/>
          <w:color w:val="000000"/>
          <w:spacing w:val="-2"/>
        </w:rPr>
        <w:t>PROPOSED SYSTEM</w:t>
      </w:r>
      <w:r w:rsidRPr="008C49A5">
        <w:rPr>
          <w:b/>
          <w:color w:val="000000"/>
          <w:spacing w:val="-2"/>
        </w:rPr>
        <w:tab/>
        <w:t>7</w:t>
      </w:r>
    </w:p>
    <w:p w14:paraId="58F77812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2.1 </w:t>
      </w:r>
      <w:r w:rsidRPr="008C49A5">
        <w:rPr>
          <w:color w:val="000000"/>
          <w:spacing w:val="-2"/>
        </w:rPr>
        <w:tab/>
        <w:t>History</w:t>
      </w:r>
      <w:r w:rsidRPr="008C49A5">
        <w:rPr>
          <w:color w:val="000000"/>
          <w:spacing w:val="-2"/>
        </w:rPr>
        <w:tab/>
        <w:t>7</w:t>
      </w:r>
    </w:p>
    <w:p w14:paraId="28C63517" w14:textId="77777777" w:rsidR="008C49A5" w:rsidRPr="008C49A5" w:rsidRDefault="008C49A5" w:rsidP="002E12A7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2.2</w:t>
      </w:r>
      <w:r w:rsidRPr="008C49A5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>…….</w:t>
      </w:r>
    </w:p>
    <w:p w14:paraId="56EF7212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3: </w:t>
      </w:r>
      <w:r w:rsidRPr="008C49A5">
        <w:rPr>
          <w:b/>
          <w:color w:val="000000"/>
          <w:spacing w:val="-2"/>
        </w:rPr>
        <w:tab/>
      </w:r>
      <w:r w:rsidR="006E10D8" w:rsidRPr="002E12A7">
        <w:rPr>
          <w:b/>
          <w:color w:val="000000"/>
          <w:spacing w:val="-2"/>
        </w:rPr>
        <w:t>S/W AND H/W REQUIREMENTS (UP TO FULLEST EXTENT)</w:t>
      </w:r>
      <w:r w:rsidR="006E10D8">
        <w:rPr>
          <w:b/>
          <w:color w:val="000000"/>
          <w:spacing w:val="-2"/>
        </w:rPr>
        <w:tab/>
      </w:r>
      <w:r w:rsidR="006E10D8">
        <w:rPr>
          <w:b/>
          <w:color w:val="000000"/>
          <w:spacing w:val="-2"/>
        </w:rPr>
        <w:tab/>
      </w:r>
      <w:r w:rsidRPr="008C49A5">
        <w:rPr>
          <w:b/>
          <w:color w:val="000000"/>
          <w:spacing w:val="-2"/>
        </w:rPr>
        <w:tab/>
        <w:t>31</w:t>
      </w:r>
    </w:p>
    <w:p w14:paraId="3AF7F7A7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3.1 </w:t>
      </w:r>
      <w:r w:rsidRPr="008C49A5">
        <w:rPr>
          <w:color w:val="000000"/>
          <w:spacing w:val="-2"/>
        </w:rPr>
        <w:tab/>
      </w:r>
      <w:r w:rsidR="002E12A7" w:rsidRPr="002E12A7">
        <w:rPr>
          <w:color w:val="000000"/>
          <w:spacing w:val="-2"/>
        </w:rPr>
        <w:t>S/W and H/W requirements (up to fullest extent)</w:t>
      </w:r>
      <w:r w:rsidRPr="008C49A5">
        <w:rPr>
          <w:color w:val="000000"/>
          <w:spacing w:val="-2"/>
        </w:rPr>
        <w:tab/>
        <w:t>31</w:t>
      </w:r>
    </w:p>
    <w:p w14:paraId="55E496B6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900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3.1.1 </w:t>
      </w:r>
      <w:r w:rsidRPr="008C49A5">
        <w:rPr>
          <w:color w:val="000000"/>
          <w:spacing w:val="-2"/>
        </w:rPr>
        <w:tab/>
        <w:t>Security</w:t>
      </w:r>
      <w:r w:rsidRPr="008C49A5">
        <w:rPr>
          <w:color w:val="000000"/>
          <w:spacing w:val="-2"/>
        </w:rPr>
        <w:tab/>
        <w:t>31</w:t>
      </w:r>
    </w:p>
    <w:p w14:paraId="3D76A42D" w14:textId="77777777" w:rsidR="008C49A5" w:rsidRPr="008C49A5" w:rsidRDefault="008C49A5" w:rsidP="002E12A7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3.2 </w:t>
      </w:r>
      <w:r w:rsidRPr="008C49A5">
        <w:rPr>
          <w:color w:val="000000"/>
          <w:spacing w:val="-2"/>
        </w:rPr>
        <w:tab/>
      </w:r>
      <w:proofErr w:type="gramStart"/>
      <w:r w:rsidR="002E12A7">
        <w:rPr>
          <w:color w:val="000000"/>
          <w:spacing w:val="-2"/>
        </w:rPr>
        <w:t>…..</w:t>
      </w:r>
      <w:proofErr w:type="gramEnd"/>
    </w:p>
    <w:p w14:paraId="0B8526F2" w14:textId="77777777" w:rsidR="008C49A5" w:rsidRPr="008C49A5" w:rsidRDefault="008C49A5" w:rsidP="002E12A7">
      <w:pPr>
        <w:widowControl w:val="0"/>
        <w:tabs>
          <w:tab w:val="left" w:pos="1770"/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right="634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4: </w:t>
      </w:r>
      <w:r w:rsidRPr="008C49A5">
        <w:rPr>
          <w:b/>
          <w:color w:val="000000"/>
          <w:spacing w:val="-2"/>
        </w:rPr>
        <w:tab/>
      </w:r>
      <w:r w:rsidR="006E10D8" w:rsidRPr="002E12A7">
        <w:rPr>
          <w:b/>
          <w:color w:val="000000"/>
          <w:spacing w:val="-2"/>
        </w:rPr>
        <w:t>DFD (AT LEAST UP TO 2 LEVEL)</w:t>
      </w:r>
      <w:r w:rsidRPr="008C49A5">
        <w:rPr>
          <w:b/>
          <w:color w:val="000000"/>
          <w:spacing w:val="-2"/>
        </w:rPr>
        <w:tab/>
        <w:t>43</w:t>
      </w:r>
    </w:p>
    <w:p w14:paraId="0E33C82A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4.1</w:t>
      </w:r>
      <w:r w:rsidRPr="008C49A5">
        <w:rPr>
          <w:color w:val="000000"/>
          <w:spacing w:val="-2"/>
        </w:rPr>
        <w:tab/>
      </w:r>
      <w:r w:rsidR="002E12A7" w:rsidRPr="002E12A7">
        <w:rPr>
          <w:color w:val="000000"/>
          <w:spacing w:val="-2"/>
        </w:rPr>
        <w:t>DFD (At least up to 2 level)</w:t>
      </w:r>
      <w:r w:rsidRPr="008C49A5">
        <w:rPr>
          <w:color w:val="000000"/>
          <w:spacing w:val="-2"/>
        </w:rPr>
        <w:tab/>
        <w:t>43</w:t>
      </w:r>
    </w:p>
    <w:p w14:paraId="7392BA36" w14:textId="77777777" w:rsidR="008C49A5" w:rsidRPr="008C49A5" w:rsidRDefault="008C49A5" w:rsidP="002E12A7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4.2</w:t>
      </w:r>
      <w:r w:rsidRPr="008C49A5">
        <w:rPr>
          <w:color w:val="000000"/>
          <w:spacing w:val="-2"/>
        </w:rPr>
        <w:tab/>
      </w:r>
      <w:proofErr w:type="gramStart"/>
      <w:r w:rsidR="002E12A7">
        <w:rPr>
          <w:color w:val="000000"/>
          <w:spacing w:val="-2"/>
        </w:rPr>
        <w:t>…..</w:t>
      </w:r>
      <w:proofErr w:type="gramEnd"/>
    </w:p>
    <w:p w14:paraId="5EFEAA58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lastRenderedPageBreak/>
        <w:t xml:space="preserve">CHAPTER 5: </w:t>
      </w:r>
      <w:r w:rsidRPr="008C49A5">
        <w:rPr>
          <w:b/>
          <w:color w:val="000000"/>
          <w:spacing w:val="-2"/>
        </w:rPr>
        <w:tab/>
      </w:r>
      <w:r w:rsidR="006E10D8" w:rsidRPr="002E12A7">
        <w:rPr>
          <w:b/>
          <w:color w:val="000000"/>
          <w:spacing w:val="-2"/>
        </w:rPr>
        <w:t>DATABASE DESIGN (APPLICABLE IN CASE THE PROJECT HAS DBMS AT BACKEND)</w:t>
      </w:r>
      <w:r w:rsidRPr="008C49A5">
        <w:rPr>
          <w:b/>
          <w:color w:val="000000"/>
          <w:spacing w:val="-2"/>
        </w:rPr>
        <w:tab/>
        <w:t>65</w:t>
      </w:r>
    </w:p>
    <w:p w14:paraId="6AD9CE34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080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5.1 </w:t>
      </w:r>
      <w:r w:rsidRPr="008C49A5">
        <w:rPr>
          <w:color w:val="000000"/>
          <w:spacing w:val="-2"/>
        </w:rPr>
        <w:tab/>
      </w:r>
      <w:r w:rsidR="002E12A7" w:rsidRPr="002E12A7">
        <w:rPr>
          <w:color w:val="000000"/>
          <w:spacing w:val="-2"/>
        </w:rPr>
        <w:t>Database Design (Applicable in case the project has DBMS at backend)</w:t>
      </w:r>
      <w:r w:rsidR="002E12A7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ab/>
      </w:r>
      <w:r w:rsidRPr="008C49A5">
        <w:rPr>
          <w:color w:val="000000"/>
          <w:spacing w:val="-2"/>
        </w:rPr>
        <w:tab/>
        <w:t>66</w:t>
      </w:r>
    </w:p>
    <w:p w14:paraId="40C891BC" w14:textId="77777777" w:rsidR="008C49A5" w:rsidRPr="008C49A5" w:rsidRDefault="008C49A5" w:rsidP="002E12A7">
      <w:pPr>
        <w:widowControl w:val="0"/>
        <w:tabs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080"/>
        <w:rPr>
          <w:color w:val="000000"/>
          <w:spacing w:val="-2"/>
        </w:rPr>
      </w:pPr>
      <w:r w:rsidRPr="008C49A5">
        <w:rPr>
          <w:color w:val="000000"/>
          <w:spacing w:val="-2"/>
        </w:rPr>
        <w:t xml:space="preserve">5.2 </w:t>
      </w:r>
      <w:r w:rsidRPr="008C49A5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ab/>
      </w:r>
    </w:p>
    <w:p w14:paraId="698BA20D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6: </w:t>
      </w:r>
      <w:r w:rsidRPr="008C49A5">
        <w:rPr>
          <w:b/>
          <w:color w:val="000000"/>
          <w:spacing w:val="-2"/>
        </w:rPr>
        <w:tab/>
      </w:r>
      <w:r w:rsidR="006E10D8" w:rsidRPr="002E12A7">
        <w:rPr>
          <w:b/>
          <w:color w:val="000000"/>
          <w:spacing w:val="-2"/>
        </w:rPr>
        <w:t>ER DIAGRAM</w:t>
      </w:r>
      <w:r w:rsidRPr="008C49A5">
        <w:rPr>
          <w:b/>
          <w:color w:val="000000"/>
          <w:spacing w:val="-2"/>
        </w:rPr>
        <w:tab/>
        <w:t>84</w:t>
      </w:r>
    </w:p>
    <w:p w14:paraId="2CD4B4E0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6.1</w:t>
      </w:r>
      <w:r w:rsidRPr="008C49A5">
        <w:rPr>
          <w:color w:val="000000"/>
          <w:spacing w:val="-2"/>
        </w:rPr>
        <w:tab/>
      </w:r>
      <w:r w:rsidR="002E12A7" w:rsidRPr="002E12A7">
        <w:rPr>
          <w:color w:val="000000"/>
          <w:spacing w:val="-2"/>
        </w:rPr>
        <w:t>ER diagram</w:t>
      </w:r>
      <w:r w:rsidRPr="008C49A5">
        <w:rPr>
          <w:color w:val="000000"/>
          <w:spacing w:val="-2"/>
        </w:rPr>
        <w:tab/>
        <w:t>84</w:t>
      </w:r>
    </w:p>
    <w:p w14:paraId="772BBB48" w14:textId="77777777" w:rsidR="008C49A5" w:rsidRPr="008C49A5" w:rsidRDefault="008C49A5" w:rsidP="002E12A7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6.2</w:t>
      </w:r>
      <w:r w:rsidRPr="008C49A5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ab/>
      </w:r>
      <w:r w:rsidR="002E12A7">
        <w:rPr>
          <w:color w:val="000000"/>
          <w:spacing w:val="-2"/>
        </w:rPr>
        <w:tab/>
      </w:r>
    </w:p>
    <w:p w14:paraId="63BCA50D" w14:textId="77777777" w:rsidR="008C49A5" w:rsidRPr="008C49A5" w:rsidRDefault="008C49A5" w:rsidP="002E12A7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line="276" w:lineRule="auto"/>
        <w:ind w:left="1800" w:right="634" w:hanging="1800"/>
        <w:rPr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7: </w:t>
      </w:r>
      <w:r w:rsidRPr="008C49A5">
        <w:rPr>
          <w:b/>
          <w:color w:val="000000"/>
          <w:spacing w:val="-2"/>
        </w:rPr>
        <w:tab/>
      </w:r>
      <w:r w:rsidR="006E10D8" w:rsidRPr="002E12A7">
        <w:rPr>
          <w:b/>
          <w:color w:val="000000"/>
          <w:spacing w:val="-2"/>
        </w:rPr>
        <w:t>CODING OF FUNCTION</w:t>
      </w:r>
      <w:r w:rsidRPr="008C49A5">
        <w:rPr>
          <w:b/>
          <w:color w:val="000000"/>
          <w:spacing w:val="-2"/>
        </w:rPr>
        <w:tab/>
        <w:t>91</w:t>
      </w:r>
    </w:p>
    <w:p w14:paraId="5714D324" w14:textId="77777777" w:rsidR="008C49A5" w:rsidRPr="008C49A5" w:rsidRDefault="008C49A5" w:rsidP="006E10D8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720" w:right="634"/>
        <w:rPr>
          <w:color w:val="000000"/>
          <w:spacing w:val="-2"/>
        </w:rPr>
      </w:pPr>
      <w:r w:rsidRPr="008C49A5">
        <w:rPr>
          <w:color w:val="000000"/>
          <w:spacing w:val="-2"/>
        </w:rPr>
        <w:t>7.1</w:t>
      </w:r>
      <w:r w:rsidRPr="008C49A5">
        <w:rPr>
          <w:color w:val="000000"/>
          <w:spacing w:val="-2"/>
        </w:rPr>
        <w:tab/>
      </w:r>
      <w:r w:rsidR="006E10D8">
        <w:rPr>
          <w:color w:val="000000"/>
          <w:spacing w:val="-2"/>
        </w:rPr>
        <w:tab/>
      </w:r>
      <w:r w:rsidR="006E10D8">
        <w:rPr>
          <w:color w:val="000000"/>
          <w:spacing w:val="-2"/>
        </w:rPr>
        <w:tab/>
      </w:r>
    </w:p>
    <w:p w14:paraId="54F4E9BD" w14:textId="77777777" w:rsid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8: </w:t>
      </w:r>
      <w:r w:rsidRPr="008C49A5">
        <w:rPr>
          <w:b/>
          <w:color w:val="000000"/>
          <w:spacing w:val="-2"/>
        </w:rPr>
        <w:tab/>
      </w:r>
      <w:r w:rsidR="006E10D8" w:rsidRPr="006E10D8">
        <w:rPr>
          <w:b/>
          <w:color w:val="000000"/>
          <w:spacing w:val="-2"/>
        </w:rPr>
        <w:t>TESTING STRATEGIES</w:t>
      </w:r>
      <w:r w:rsidRPr="008C49A5">
        <w:rPr>
          <w:b/>
          <w:color w:val="000000"/>
          <w:spacing w:val="-2"/>
        </w:rPr>
        <w:tab/>
        <w:t>101</w:t>
      </w:r>
    </w:p>
    <w:p w14:paraId="52B7D372" w14:textId="77777777" w:rsidR="006E10D8" w:rsidRPr="006E10D8" w:rsidRDefault="006E10D8" w:rsidP="006E10D8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</w:t>
      </w:r>
      <w:r>
        <w:rPr>
          <w:b/>
          <w:color w:val="000000"/>
          <w:spacing w:val="-2"/>
        </w:rPr>
        <w:t>9:</w:t>
      </w:r>
      <w:r>
        <w:rPr>
          <w:b/>
          <w:color w:val="000000"/>
          <w:spacing w:val="-2"/>
        </w:rPr>
        <w:tab/>
      </w:r>
      <w:r w:rsidRPr="006E10D8">
        <w:rPr>
          <w:b/>
          <w:color w:val="000000"/>
          <w:spacing w:val="-2"/>
        </w:rPr>
        <w:t>LIMITATIONS (WITH PROJECT)</w:t>
      </w:r>
    </w:p>
    <w:p w14:paraId="7137A9CF" w14:textId="77777777" w:rsidR="006E10D8" w:rsidRPr="006E10D8" w:rsidRDefault="006E10D8" w:rsidP="006E10D8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</w:t>
      </w:r>
      <w:r>
        <w:rPr>
          <w:b/>
          <w:color w:val="000000"/>
          <w:spacing w:val="-2"/>
        </w:rPr>
        <w:t>10:</w:t>
      </w:r>
      <w:r>
        <w:rPr>
          <w:b/>
          <w:color w:val="000000"/>
          <w:spacing w:val="-2"/>
        </w:rPr>
        <w:tab/>
      </w:r>
      <w:r w:rsidRPr="006E10D8">
        <w:rPr>
          <w:b/>
          <w:color w:val="000000"/>
          <w:spacing w:val="-2"/>
        </w:rPr>
        <w:t>ENHANCEMENTS</w:t>
      </w:r>
    </w:p>
    <w:p w14:paraId="7F7A4B87" w14:textId="77777777" w:rsidR="006E10D8" w:rsidRPr="008C49A5" w:rsidRDefault="006E10D8" w:rsidP="006E10D8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left="1800" w:right="634" w:hanging="1800"/>
        <w:rPr>
          <w:b/>
          <w:color w:val="000000"/>
          <w:spacing w:val="-2"/>
        </w:rPr>
      </w:pPr>
      <w:r w:rsidRPr="008C49A5">
        <w:rPr>
          <w:b/>
          <w:color w:val="000000"/>
          <w:spacing w:val="-2"/>
        </w:rPr>
        <w:t xml:space="preserve">CHAPTER </w:t>
      </w:r>
      <w:r>
        <w:rPr>
          <w:b/>
          <w:color w:val="000000"/>
          <w:spacing w:val="-2"/>
        </w:rPr>
        <w:t>11:</w:t>
      </w:r>
      <w:r>
        <w:rPr>
          <w:b/>
          <w:color w:val="000000"/>
          <w:spacing w:val="-2"/>
        </w:rPr>
        <w:tab/>
      </w:r>
      <w:r w:rsidRPr="006E10D8">
        <w:rPr>
          <w:b/>
          <w:color w:val="000000"/>
          <w:spacing w:val="-2"/>
        </w:rPr>
        <w:t>CONCLUSION</w:t>
      </w:r>
    </w:p>
    <w:p w14:paraId="11B07873" w14:textId="77777777" w:rsidR="008C49A5" w:rsidRPr="008C49A5" w:rsidRDefault="008C49A5" w:rsidP="008C49A5">
      <w:pPr>
        <w:widowControl w:val="0"/>
        <w:tabs>
          <w:tab w:val="left" w:pos="1800"/>
          <w:tab w:val="left" w:pos="2160"/>
          <w:tab w:val="left" w:leader="dot" w:pos="7920"/>
        </w:tabs>
        <w:autoSpaceDE w:val="0"/>
        <w:autoSpaceDN w:val="0"/>
        <w:adjustRightInd w:val="0"/>
        <w:spacing w:before="148" w:after="200" w:line="276" w:lineRule="auto"/>
        <w:ind w:right="634"/>
        <w:rPr>
          <w:szCs w:val="22"/>
        </w:rPr>
      </w:pPr>
      <w:r w:rsidRPr="008C49A5">
        <w:rPr>
          <w:b/>
          <w:color w:val="000000"/>
          <w:spacing w:val="-2"/>
        </w:rPr>
        <w:tab/>
        <w:t>REFERENCES</w:t>
      </w:r>
      <w:r w:rsidRPr="008C49A5">
        <w:rPr>
          <w:b/>
          <w:color w:val="000000"/>
          <w:spacing w:val="-2"/>
        </w:rPr>
        <w:tab/>
        <w:t>103</w:t>
      </w:r>
    </w:p>
    <w:p w14:paraId="3A0997BD" w14:textId="1D5932B9" w:rsidR="00037C06" w:rsidRDefault="00037C06" w:rsidP="00C4193E"/>
    <w:p w14:paraId="01FB9D6F" w14:textId="2CD3549C" w:rsidR="002F6E9C" w:rsidRDefault="002F6E9C" w:rsidP="00C4193E"/>
    <w:p w14:paraId="4261C1BC" w14:textId="3B522AB4" w:rsidR="002F6E9C" w:rsidRDefault="002F6E9C" w:rsidP="00C4193E"/>
    <w:p w14:paraId="5A3D1A53" w14:textId="7527C14F" w:rsidR="002F6E9C" w:rsidRDefault="002F6E9C" w:rsidP="00C4193E"/>
    <w:p w14:paraId="112FE7C4" w14:textId="75DB0B9D" w:rsidR="002F6E9C" w:rsidRDefault="002F6E9C" w:rsidP="00C4193E"/>
    <w:p w14:paraId="6F5975D3" w14:textId="560A2027" w:rsidR="002F6E9C" w:rsidRDefault="002F6E9C" w:rsidP="00C4193E"/>
    <w:p w14:paraId="5D8065C9" w14:textId="21CDC642" w:rsidR="002F6E9C" w:rsidRDefault="002F6E9C" w:rsidP="00C4193E"/>
    <w:p w14:paraId="6E3B9D94" w14:textId="00191B2C" w:rsidR="002F6E9C" w:rsidRDefault="002F6E9C" w:rsidP="00C4193E"/>
    <w:p w14:paraId="5E3429BE" w14:textId="12325829" w:rsidR="002F6E9C" w:rsidRDefault="002F6E9C" w:rsidP="00C4193E"/>
    <w:p w14:paraId="306CE0DB" w14:textId="5BFB01BB" w:rsidR="002F6E9C" w:rsidRDefault="002F6E9C" w:rsidP="00C4193E"/>
    <w:p w14:paraId="477E4A69" w14:textId="52F97210" w:rsidR="002F6E9C" w:rsidRDefault="002F6E9C" w:rsidP="00C4193E"/>
    <w:p w14:paraId="4699BA6F" w14:textId="12922060" w:rsidR="002F6E9C" w:rsidRDefault="002F6E9C" w:rsidP="00C4193E"/>
    <w:p w14:paraId="0AF0B382" w14:textId="4F233148" w:rsidR="002F6E9C" w:rsidRDefault="002F6E9C" w:rsidP="00C4193E"/>
    <w:p w14:paraId="142673B2" w14:textId="223133A8" w:rsidR="002F6E9C" w:rsidRDefault="002F6E9C" w:rsidP="00C4193E"/>
    <w:p w14:paraId="54976C27" w14:textId="501CEFE1" w:rsidR="002F6E9C" w:rsidRDefault="002F6E9C" w:rsidP="00C4193E"/>
    <w:p w14:paraId="012B712B" w14:textId="7AA13DB5" w:rsidR="002F6E9C" w:rsidRDefault="002F6E9C" w:rsidP="00C4193E"/>
    <w:p w14:paraId="16C946B6" w14:textId="42AA802B" w:rsidR="002F6E9C" w:rsidRDefault="002F6E9C" w:rsidP="00C4193E"/>
    <w:p w14:paraId="2203D979" w14:textId="08BAC75C" w:rsidR="002F6E9C" w:rsidRDefault="002F6E9C" w:rsidP="00C4193E"/>
    <w:p w14:paraId="007EC415" w14:textId="1A34FAD3" w:rsidR="002F6E9C" w:rsidRDefault="002F6E9C" w:rsidP="00C4193E"/>
    <w:p w14:paraId="7D873609" w14:textId="4730E441" w:rsidR="002F6E9C" w:rsidRDefault="002F6E9C" w:rsidP="00C4193E"/>
    <w:p w14:paraId="6721ACA5" w14:textId="77777777" w:rsidR="002F6E9C" w:rsidRDefault="002F6E9C" w:rsidP="002F6E9C">
      <w:pPr>
        <w:pStyle w:val="ListParagraph"/>
        <w:numPr>
          <w:ilvl w:val="0"/>
          <w:numId w:val="4"/>
        </w:numPr>
        <w:jc w:val="center"/>
        <w:rPr>
          <w:ins w:id="0" w:author="Hp" w:date="2022-11-27T17:11:00Z"/>
          <w:b/>
          <w:sz w:val="40"/>
        </w:rPr>
        <w:pPrChange w:id="1" w:author="Hp" w:date="2022-11-27T17:11:00Z">
          <w:pPr/>
        </w:pPrChange>
      </w:pPr>
      <w:ins w:id="2" w:author="Hp" w:date="2022-11-27T17:11:00Z">
        <w:r>
          <w:rPr>
            <w:b/>
            <w:sz w:val="40"/>
          </w:rPr>
          <w:lastRenderedPageBreak/>
          <w:t>Introduction</w:t>
        </w:r>
      </w:ins>
    </w:p>
    <w:p w14:paraId="4FE06A72" w14:textId="6F6066FC" w:rsidR="002F6E9C" w:rsidRPr="002F6E9C" w:rsidRDefault="002F6E9C" w:rsidP="002F6E9C">
      <w:pPr>
        <w:pStyle w:val="ListParagraph"/>
        <w:numPr>
          <w:ilvl w:val="1"/>
          <w:numId w:val="4"/>
        </w:numPr>
        <w:rPr>
          <w:ins w:id="3" w:author="Hp" w:date="2022-11-27T17:11:00Z"/>
          <w:b/>
          <w:sz w:val="40"/>
          <w:rPrChange w:id="4" w:author="Hp" w:date="2022-11-27T17:11:00Z">
            <w:rPr>
              <w:ins w:id="5" w:author="Hp" w:date="2022-11-27T17:11:00Z"/>
            </w:rPr>
          </w:rPrChange>
        </w:rPr>
        <w:pPrChange w:id="6" w:author="Hp" w:date="2022-11-27T17:11:00Z">
          <w:pPr/>
        </w:pPrChange>
      </w:pPr>
      <w:ins w:id="7" w:author="Hp" w:date="2022-11-27T17:11:00Z">
        <w:r w:rsidRPr="002F6E9C">
          <w:rPr>
            <w:b/>
            <w:sz w:val="40"/>
            <w:rPrChange w:id="8" w:author="Hp" w:date="2022-11-27T17:11:00Z">
              <w:rPr/>
            </w:rPrChange>
          </w:rPr>
          <w:t>Prologue</w:t>
        </w:r>
      </w:ins>
    </w:p>
    <w:p w14:paraId="34A0ED9F" w14:textId="47AF0EE1" w:rsidR="002F6E9C" w:rsidRPr="002F6E9C" w:rsidRDefault="002F6E9C" w:rsidP="002F6E9C">
      <w:pPr>
        <w:pStyle w:val="ListParagraph"/>
        <w:ind w:left="1080"/>
        <w:rPr>
          <w:b/>
          <w:sz w:val="40"/>
          <w:rPrChange w:id="9" w:author="Hp" w:date="2022-11-27T17:11:00Z">
            <w:rPr/>
          </w:rPrChange>
        </w:rPr>
        <w:pPrChange w:id="10" w:author="Hp" w:date="2022-11-27T17:12:00Z">
          <w:pPr/>
        </w:pPrChange>
      </w:pPr>
      <w:bookmarkStart w:id="11" w:name="_GoBack"/>
      <w:bookmarkEnd w:id="11"/>
      <w:del w:id="12" w:author="Hp" w:date="2022-11-27T17:11:00Z">
        <w:r w:rsidRPr="002F6E9C" w:rsidDel="002F6E9C">
          <w:rPr>
            <w:b/>
            <w:sz w:val="40"/>
            <w:rPrChange w:id="13" w:author="Hp" w:date="2022-11-27T17:11:00Z">
              <w:rPr/>
            </w:rPrChange>
          </w:rPr>
          <w:delText>Introduction</w:delText>
        </w:r>
      </w:del>
    </w:p>
    <w:p w14:paraId="37A6DBCA" w14:textId="174AB5A4" w:rsidR="002F6E9C" w:rsidRDefault="002F6E9C" w:rsidP="00C4193E"/>
    <w:p w14:paraId="28272594" w14:textId="00D95FCF" w:rsidR="002F6E9C" w:rsidRDefault="002F6E9C" w:rsidP="00C4193E"/>
    <w:p w14:paraId="2E3D2ECA" w14:textId="7C38C3C3" w:rsidR="002F6E9C" w:rsidRDefault="002F6E9C" w:rsidP="00C4193E"/>
    <w:p w14:paraId="28BB0704" w14:textId="77777777" w:rsidR="002F6E9C" w:rsidRPr="00C4193E" w:rsidRDefault="002F6E9C" w:rsidP="00C4193E"/>
    <w:sectPr w:rsidR="002F6E9C" w:rsidRPr="00C4193E" w:rsidSect="00C4193E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3CAA7" w14:textId="77777777" w:rsidR="00DF5385" w:rsidRDefault="00DF5385" w:rsidP="00AA279B">
      <w:r>
        <w:separator/>
      </w:r>
    </w:p>
  </w:endnote>
  <w:endnote w:type="continuationSeparator" w:id="0">
    <w:p w14:paraId="47A924A5" w14:textId="77777777" w:rsidR="00DF5385" w:rsidRDefault="00DF5385" w:rsidP="00AA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D0824" w14:textId="77777777" w:rsidR="00DF5385" w:rsidRDefault="00DF5385" w:rsidP="00AA279B">
      <w:r>
        <w:separator/>
      </w:r>
    </w:p>
  </w:footnote>
  <w:footnote w:type="continuationSeparator" w:id="0">
    <w:p w14:paraId="1D53356C" w14:textId="77777777" w:rsidR="00DF5385" w:rsidRDefault="00DF5385" w:rsidP="00AA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FF930" w14:textId="77777777" w:rsidR="00AA279B" w:rsidRDefault="00DF5385">
    <w:pPr>
      <w:pStyle w:val="Header"/>
    </w:pPr>
    <w:r>
      <w:rPr>
        <w:noProof/>
      </w:rPr>
      <w:pict w14:anchorId="036CBA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56251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AB958" w14:textId="77777777" w:rsidR="00AA279B" w:rsidRDefault="00DF5385">
    <w:pPr>
      <w:pStyle w:val="Header"/>
    </w:pPr>
    <w:r>
      <w:rPr>
        <w:noProof/>
      </w:rPr>
      <w:pict w14:anchorId="7D3D5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56252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CEE8" w14:textId="77777777" w:rsidR="00AA279B" w:rsidRDefault="00DF5385">
    <w:pPr>
      <w:pStyle w:val="Header"/>
    </w:pPr>
    <w:r>
      <w:rPr>
        <w:noProof/>
      </w:rPr>
      <w:pict w14:anchorId="357A6B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56250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7543"/>
    <w:multiLevelType w:val="hybridMultilevel"/>
    <w:tmpl w:val="C900AE8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22335B7"/>
    <w:multiLevelType w:val="hybridMultilevel"/>
    <w:tmpl w:val="CD92D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8C5C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B33B3F"/>
    <w:multiLevelType w:val="multilevel"/>
    <w:tmpl w:val="29F2A3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66453350"/>
    <w:multiLevelType w:val="multilevel"/>
    <w:tmpl w:val="C0B67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cd4063e5fd14f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9B"/>
    <w:rsid w:val="00037C06"/>
    <w:rsid w:val="000C1F60"/>
    <w:rsid w:val="000D568D"/>
    <w:rsid w:val="002C73AE"/>
    <w:rsid w:val="002E12A7"/>
    <w:rsid w:val="002F6E9C"/>
    <w:rsid w:val="00384B5D"/>
    <w:rsid w:val="003C0C61"/>
    <w:rsid w:val="00532F88"/>
    <w:rsid w:val="00543BAC"/>
    <w:rsid w:val="005764E0"/>
    <w:rsid w:val="00592879"/>
    <w:rsid w:val="00691670"/>
    <w:rsid w:val="006E10D8"/>
    <w:rsid w:val="007B698D"/>
    <w:rsid w:val="007E2A0D"/>
    <w:rsid w:val="008C49A5"/>
    <w:rsid w:val="00AA279B"/>
    <w:rsid w:val="00AC0B04"/>
    <w:rsid w:val="00AC264B"/>
    <w:rsid w:val="00B26973"/>
    <w:rsid w:val="00B564C5"/>
    <w:rsid w:val="00B72F28"/>
    <w:rsid w:val="00BD23F7"/>
    <w:rsid w:val="00C33CBB"/>
    <w:rsid w:val="00C4193E"/>
    <w:rsid w:val="00D242B3"/>
    <w:rsid w:val="00DF5385"/>
    <w:rsid w:val="00E210F3"/>
    <w:rsid w:val="00E31BF8"/>
    <w:rsid w:val="00E63346"/>
    <w:rsid w:val="00F139FE"/>
    <w:rsid w:val="00F76EBD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D0BEA5"/>
  <w15:docId w15:val="{BC20E837-4B41-4CEF-A85E-6196D70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B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F8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532F88"/>
    <w:pPr>
      <w:keepNext/>
      <w:ind w:left="3240" w:firstLine="360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A279B"/>
  </w:style>
  <w:style w:type="paragraph" w:styleId="Footer">
    <w:name w:val="footer"/>
    <w:basedOn w:val="Normal"/>
    <w:link w:val="FooterChar"/>
    <w:uiPriority w:val="99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279B"/>
  </w:style>
  <w:style w:type="character" w:customStyle="1" w:styleId="Heading1Char">
    <w:name w:val="Heading 1 Char"/>
    <w:basedOn w:val="DefaultParagraphFont"/>
    <w:link w:val="Heading1"/>
    <w:rsid w:val="00532F88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32F8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0C1F6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A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F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FE86-7018-4FAB-980E-19A7DA0A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11</cp:revision>
  <dcterms:created xsi:type="dcterms:W3CDTF">2019-04-20T10:07:00Z</dcterms:created>
  <dcterms:modified xsi:type="dcterms:W3CDTF">2022-11-27T11:42:00Z</dcterms:modified>
</cp:coreProperties>
</file>